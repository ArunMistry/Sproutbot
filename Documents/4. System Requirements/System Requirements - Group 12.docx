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A5BE" w14:textId="77777777" w:rsidR="00116804" w:rsidRDefault="00116804" w:rsidP="00FE1ED4"/>
    <w:p w14:paraId="234EDCF8" w14:textId="77777777" w:rsidR="00911BBA" w:rsidRDefault="00911BBA" w:rsidP="00FE1ED4"/>
    <w:p w14:paraId="7A9DDE1A" w14:textId="77777777" w:rsidR="00911BBA" w:rsidRDefault="00911BBA" w:rsidP="00FE1ED4"/>
    <w:p w14:paraId="50FAF5DF" w14:textId="77777777" w:rsidR="00C33987" w:rsidRDefault="00C33987" w:rsidP="00FE1ED4"/>
    <w:p w14:paraId="7E36826D" w14:textId="77777777" w:rsidR="00C33987" w:rsidRDefault="00C33987" w:rsidP="00FE1ED4"/>
    <w:p w14:paraId="249C18C5" w14:textId="77777777" w:rsidR="00C33987" w:rsidRDefault="00C33987" w:rsidP="00FE1ED4"/>
    <w:p w14:paraId="2588FD7C" w14:textId="77777777" w:rsidR="00C33987" w:rsidRDefault="00C33987" w:rsidP="00FE1ED4"/>
    <w:p w14:paraId="12271D34" w14:textId="77777777" w:rsidR="00FE1ED4" w:rsidRPr="00FE1ED4" w:rsidRDefault="00FE1ED4" w:rsidP="00FE1ED4"/>
    <w:p w14:paraId="4FB0451F" w14:textId="55BAB214" w:rsidR="00C462FF" w:rsidRPr="00FE1ED4" w:rsidRDefault="00263772" w:rsidP="00FE1ED4">
      <w:pPr>
        <w:spacing w:after="0" w:line="480" w:lineRule="auto"/>
        <w:jc w:val="center"/>
        <w:rPr>
          <w:rFonts w:asciiTheme="majorHAnsi" w:hAnsiTheme="majorHAnsi" w:cstheme="majorHAnsi"/>
          <w:b/>
          <w:sz w:val="56"/>
          <w:szCs w:val="56"/>
        </w:rPr>
      </w:pPr>
      <w:r>
        <w:rPr>
          <w:rFonts w:asciiTheme="majorHAnsi" w:hAnsiTheme="majorHAnsi" w:cstheme="majorHAnsi"/>
          <w:b/>
          <w:sz w:val="56"/>
          <w:szCs w:val="56"/>
        </w:rPr>
        <w:t>System Requirements</w:t>
      </w:r>
    </w:p>
    <w:p w14:paraId="617BC500" w14:textId="77777777" w:rsidR="00FE1ED4" w:rsidRPr="00FE1ED4" w:rsidRDefault="00FE1ED4" w:rsidP="00C33987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FE1ED4">
        <w:rPr>
          <w:rFonts w:cstheme="minorHAnsi"/>
          <w:b/>
          <w:bCs/>
          <w:sz w:val="24"/>
          <w:szCs w:val="24"/>
        </w:rPr>
        <w:t>Group #12 – Botanica</w:t>
      </w:r>
    </w:p>
    <w:p w14:paraId="64418B22" w14:textId="77777777" w:rsidR="00FE1ED4" w:rsidRPr="00FE1ED4" w:rsidRDefault="00FE1ED4" w:rsidP="00FE1ED4">
      <w:pPr>
        <w:spacing w:after="0" w:line="480" w:lineRule="auto"/>
        <w:jc w:val="center"/>
        <w:rPr>
          <w:rFonts w:cstheme="minorHAnsi"/>
          <w:b/>
          <w:bCs/>
          <w:sz w:val="24"/>
          <w:szCs w:val="24"/>
        </w:rPr>
      </w:pPr>
      <w:r w:rsidRPr="00FE1ED4">
        <w:rPr>
          <w:rFonts w:cstheme="minorHAnsi"/>
          <w:b/>
          <w:bCs/>
          <w:sz w:val="24"/>
          <w:szCs w:val="24"/>
        </w:rPr>
        <w:t>SproutBot</w:t>
      </w:r>
    </w:p>
    <w:p w14:paraId="4183740A" w14:textId="77777777" w:rsidR="00FE1ED4" w:rsidRPr="00FE1ED4" w:rsidRDefault="00FE1ED4" w:rsidP="00FE1ED4">
      <w:pPr>
        <w:spacing w:after="0" w:line="480" w:lineRule="auto"/>
        <w:jc w:val="center"/>
        <w:rPr>
          <w:rFonts w:cstheme="minorHAnsi"/>
          <w:sz w:val="24"/>
          <w:szCs w:val="24"/>
        </w:rPr>
      </w:pPr>
    </w:p>
    <w:p w14:paraId="6B07718E" w14:textId="77777777" w:rsidR="00FE1ED4" w:rsidRPr="00FE1ED4" w:rsidRDefault="00FE1ED4" w:rsidP="00C33987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FE1ED4">
        <w:rPr>
          <w:rFonts w:cstheme="minorHAnsi"/>
          <w:sz w:val="24"/>
          <w:szCs w:val="24"/>
        </w:rPr>
        <w:t>Arun Mistry</w:t>
      </w:r>
    </w:p>
    <w:p w14:paraId="179C5132" w14:textId="77777777" w:rsidR="00FE1ED4" w:rsidRPr="00FE1ED4" w:rsidRDefault="00FE1ED4" w:rsidP="00C33987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FE1ED4">
        <w:rPr>
          <w:rFonts w:cstheme="minorHAnsi"/>
          <w:sz w:val="24"/>
          <w:szCs w:val="24"/>
        </w:rPr>
        <w:t>Mina Demian</w:t>
      </w:r>
    </w:p>
    <w:p w14:paraId="5CF976FE" w14:textId="77777777" w:rsidR="00FE1ED4" w:rsidRPr="00FE1ED4" w:rsidRDefault="00FE1ED4" w:rsidP="00C33987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FE1ED4">
        <w:rPr>
          <w:rFonts w:cstheme="minorHAnsi"/>
          <w:sz w:val="24"/>
          <w:szCs w:val="24"/>
        </w:rPr>
        <w:t xml:space="preserve">Nicholas </w:t>
      </w:r>
      <w:proofErr w:type="spellStart"/>
      <w:r w:rsidRPr="00FE1ED4">
        <w:rPr>
          <w:rFonts w:cstheme="minorHAnsi"/>
          <w:sz w:val="24"/>
          <w:szCs w:val="24"/>
        </w:rPr>
        <w:t>Levantis</w:t>
      </w:r>
      <w:proofErr w:type="spellEnd"/>
    </w:p>
    <w:p w14:paraId="7FC4CAB9" w14:textId="243EE065" w:rsidR="00736100" w:rsidRPr="00FE1ED4" w:rsidRDefault="00FE1ED4" w:rsidP="00C33987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FE1ED4">
        <w:rPr>
          <w:rFonts w:cstheme="minorHAnsi"/>
          <w:sz w:val="24"/>
          <w:szCs w:val="24"/>
        </w:rPr>
        <w:t>Usman Minhas</w:t>
      </w:r>
    </w:p>
    <w:p w14:paraId="50B5D349" w14:textId="77777777" w:rsidR="00E8100C" w:rsidRDefault="00E8100C">
      <w:r>
        <w:br w:type="page"/>
      </w:r>
    </w:p>
    <w:p w14:paraId="0395247A" w14:textId="77777777" w:rsidR="00E8100C" w:rsidRPr="00B41E83" w:rsidRDefault="00E8100C" w:rsidP="00E8100C">
      <w:pPr>
        <w:jc w:val="center"/>
      </w:pPr>
      <w:r w:rsidRPr="00B41E83">
        <w:lastRenderedPageBreak/>
        <w:t>Table 1: Revision History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3476"/>
        <w:gridCol w:w="3476"/>
      </w:tblGrid>
      <w:tr w:rsidR="000C5D51" w14:paraId="5D82814F" w14:textId="77777777" w:rsidTr="00053502">
        <w:trPr>
          <w:trHeight w:val="283"/>
        </w:trPr>
        <w:tc>
          <w:tcPr>
            <w:tcW w:w="1666" w:type="pct"/>
            <w:tcBorders>
              <w:top w:val="single" w:sz="12" w:space="0" w:color="auto"/>
              <w:bottom w:val="single" w:sz="12" w:space="0" w:color="auto"/>
            </w:tcBorders>
          </w:tcPr>
          <w:p w14:paraId="087FF6BB" w14:textId="4960F26E" w:rsidR="000C5D51" w:rsidRPr="00B41E83" w:rsidRDefault="000C5D51" w:rsidP="00D11D56">
            <w:pPr>
              <w:rPr>
                <w:b/>
              </w:rPr>
            </w:pPr>
            <w:r w:rsidRPr="00B41E83">
              <w:rPr>
                <w:b/>
              </w:rPr>
              <w:t>Date</w:t>
            </w:r>
          </w:p>
        </w:tc>
        <w:tc>
          <w:tcPr>
            <w:tcW w:w="1667" w:type="pct"/>
            <w:tcBorders>
              <w:top w:val="single" w:sz="12" w:space="0" w:color="auto"/>
              <w:bottom w:val="single" w:sz="12" w:space="0" w:color="auto"/>
            </w:tcBorders>
          </w:tcPr>
          <w:p w14:paraId="30290DD2" w14:textId="725654E8" w:rsidR="000C5D51" w:rsidRPr="00B41E83" w:rsidRDefault="000C5D51" w:rsidP="00D11D56">
            <w:pPr>
              <w:rPr>
                <w:b/>
              </w:rPr>
            </w:pPr>
            <w:r w:rsidRPr="00B41E83">
              <w:rPr>
                <w:b/>
              </w:rPr>
              <w:t>Developer(s)</w:t>
            </w:r>
          </w:p>
        </w:tc>
        <w:tc>
          <w:tcPr>
            <w:tcW w:w="1667" w:type="pct"/>
            <w:tcBorders>
              <w:top w:val="single" w:sz="12" w:space="0" w:color="auto"/>
              <w:bottom w:val="single" w:sz="12" w:space="0" w:color="auto"/>
            </w:tcBorders>
          </w:tcPr>
          <w:p w14:paraId="3203F95F" w14:textId="305C256E" w:rsidR="000C5D51" w:rsidRPr="00B41E83" w:rsidRDefault="000C5D51" w:rsidP="00D11D56">
            <w:pPr>
              <w:rPr>
                <w:b/>
              </w:rPr>
            </w:pPr>
            <w:r w:rsidRPr="00B41E83">
              <w:rPr>
                <w:b/>
              </w:rPr>
              <w:t>Change</w:t>
            </w:r>
          </w:p>
        </w:tc>
      </w:tr>
      <w:tr w:rsidR="000C5D51" w14:paraId="0E0B6D9A" w14:textId="77777777" w:rsidTr="00053502">
        <w:trPr>
          <w:trHeight w:val="839"/>
        </w:trPr>
        <w:tc>
          <w:tcPr>
            <w:tcW w:w="1666" w:type="pct"/>
            <w:tcBorders>
              <w:top w:val="single" w:sz="12" w:space="0" w:color="auto"/>
              <w:bottom w:val="single" w:sz="12" w:space="0" w:color="auto"/>
            </w:tcBorders>
          </w:tcPr>
          <w:p w14:paraId="72A79EB2" w14:textId="5FC78D3F" w:rsidR="000C5D51" w:rsidRPr="00B41E83" w:rsidRDefault="00263772" w:rsidP="00D11D56">
            <w:r w:rsidRPr="00B41E83">
              <w:t>November 10</w:t>
            </w:r>
            <w:r w:rsidR="000C5D51" w:rsidRPr="00B41E83">
              <w:t>, 2023</w:t>
            </w:r>
          </w:p>
        </w:tc>
        <w:tc>
          <w:tcPr>
            <w:tcW w:w="1667" w:type="pct"/>
            <w:tcBorders>
              <w:top w:val="single" w:sz="12" w:space="0" w:color="auto"/>
              <w:bottom w:val="single" w:sz="12" w:space="0" w:color="auto"/>
            </w:tcBorders>
          </w:tcPr>
          <w:p w14:paraId="237FFB31" w14:textId="24C26141" w:rsidR="000C5D51" w:rsidRPr="00B41E83" w:rsidRDefault="000C5D51" w:rsidP="00D11D56">
            <w:r w:rsidRPr="00B41E83">
              <w:t xml:space="preserve">Arun Mistry, Mina Demian, Nicholas </w:t>
            </w:r>
            <w:proofErr w:type="spellStart"/>
            <w:r w:rsidRPr="00B41E83">
              <w:t>Levantis</w:t>
            </w:r>
            <w:proofErr w:type="spellEnd"/>
            <w:r w:rsidRPr="00B41E83">
              <w:t xml:space="preserve">, </w:t>
            </w:r>
            <w:r w:rsidR="00D11D56" w:rsidRPr="00B41E83">
              <w:t>&amp; Usman Minhas</w:t>
            </w:r>
          </w:p>
        </w:tc>
        <w:tc>
          <w:tcPr>
            <w:tcW w:w="1667" w:type="pct"/>
            <w:tcBorders>
              <w:top w:val="single" w:sz="12" w:space="0" w:color="auto"/>
              <w:bottom w:val="single" w:sz="12" w:space="0" w:color="auto"/>
            </w:tcBorders>
          </w:tcPr>
          <w:p w14:paraId="7FD44942" w14:textId="37F01CF4" w:rsidR="000C5D51" w:rsidRPr="00B41E83" w:rsidRDefault="00263772" w:rsidP="00D11D56">
            <w:r w:rsidRPr="00B41E83">
              <w:t>Initial System Requirements</w:t>
            </w:r>
          </w:p>
        </w:tc>
      </w:tr>
    </w:tbl>
    <w:p w14:paraId="5D61440D" w14:textId="6A777374" w:rsidR="0059644B" w:rsidRDefault="00FE1ED4" w:rsidP="00E8100C">
      <w:pPr>
        <w:jc w:val="center"/>
      </w:pPr>
      <w:r>
        <w:br w:type="page"/>
      </w:r>
    </w:p>
    <w:p w14:paraId="4343BC15" w14:textId="4803BE9E" w:rsidR="005D46D8" w:rsidRDefault="005D46D8" w:rsidP="005D46D8">
      <w:pPr>
        <w:pStyle w:val="TOCHeading"/>
      </w:pPr>
      <w:r>
        <w:lastRenderedPageBreak/>
        <w:t>Table of Contents</w:t>
      </w:r>
    </w:p>
    <w:p w14:paraId="6E3BDF30" w14:textId="40D790AA" w:rsidR="005E14A4" w:rsidRDefault="00E53C44">
      <w:pPr>
        <w:pStyle w:val="TOC1"/>
        <w:rPr>
          <w:rFonts w:eastAsiaTheme="minorEastAsia"/>
          <w:noProof/>
          <w:lang w:eastAsia="en-CA"/>
        </w:rPr>
      </w:pPr>
      <w:r>
        <w:rPr>
          <w:rStyle w:val="Hyperlink"/>
          <w:color w:val="auto"/>
          <w:u w:val="none"/>
          <w:lang w:val="en-US"/>
        </w:rPr>
        <w:fldChar w:fldCharType="begin"/>
      </w:r>
      <w:r>
        <w:rPr>
          <w:rStyle w:val="Hyperlink"/>
          <w:color w:val="auto"/>
          <w:u w:val="none"/>
          <w:lang w:val="en-US"/>
        </w:rPr>
        <w:instrText xml:space="preserve"> TOC \o "1-5" \h \z \u </w:instrText>
      </w:r>
      <w:r>
        <w:rPr>
          <w:rStyle w:val="Hyperlink"/>
          <w:color w:val="auto"/>
          <w:u w:val="none"/>
          <w:lang w:val="en-US"/>
        </w:rPr>
        <w:fldChar w:fldCharType="separate"/>
      </w:r>
      <w:hyperlink w:anchor="_Toc150780135" w:history="1">
        <w:r w:rsidR="005E14A4" w:rsidRPr="006E18FC">
          <w:rPr>
            <w:rStyle w:val="Hyperlink"/>
            <w:noProof/>
          </w:rPr>
          <w:t>1. Project Purpose and Overview</w:t>
        </w:r>
        <w:r w:rsidR="005E14A4">
          <w:rPr>
            <w:noProof/>
            <w:webHidden/>
          </w:rPr>
          <w:tab/>
        </w:r>
        <w:r w:rsidR="005E14A4">
          <w:rPr>
            <w:noProof/>
            <w:webHidden/>
          </w:rPr>
          <w:fldChar w:fldCharType="begin"/>
        </w:r>
        <w:r w:rsidR="005E14A4">
          <w:rPr>
            <w:noProof/>
            <w:webHidden/>
          </w:rPr>
          <w:instrText xml:space="preserve"> PAGEREF _Toc150780135 \h </w:instrText>
        </w:r>
        <w:r w:rsidR="005E14A4">
          <w:rPr>
            <w:noProof/>
            <w:webHidden/>
          </w:rPr>
        </w:r>
        <w:r w:rsidR="005E14A4">
          <w:rPr>
            <w:noProof/>
            <w:webHidden/>
          </w:rPr>
          <w:fldChar w:fldCharType="separate"/>
        </w:r>
        <w:r w:rsidR="005E14A4">
          <w:rPr>
            <w:noProof/>
            <w:webHidden/>
          </w:rPr>
          <w:t>5</w:t>
        </w:r>
        <w:r w:rsidR="005E14A4">
          <w:rPr>
            <w:noProof/>
            <w:webHidden/>
          </w:rPr>
          <w:fldChar w:fldCharType="end"/>
        </w:r>
      </w:hyperlink>
    </w:p>
    <w:p w14:paraId="09EE2B5A" w14:textId="4F51788B" w:rsidR="005E14A4" w:rsidRDefault="005E14A4">
      <w:pPr>
        <w:pStyle w:val="TOC1"/>
        <w:rPr>
          <w:rFonts w:eastAsiaTheme="minorEastAsia"/>
          <w:noProof/>
          <w:lang w:eastAsia="en-CA"/>
        </w:rPr>
      </w:pPr>
      <w:hyperlink w:anchor="_Toc150780136" w:history="1">
        <w:r w:rsidRPr="006E18FC">
          <w:rPr>
            <w:rStyle w:val="Hyperlink"/>
            <w:noProof/>
          </w:rPr>
          <w:t>2.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01D95D" w14:textId="63954914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37" w:history="1">
        <w:r w:rsidRPr="006E18FC">
          <w:rPr>
            <w:rStyle w:val="Hyperlink"/>
            <w:noProof/>
          </w:rPr>
          <w:t>2.1.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FC8B12" w14:textId="0623E98E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38" w:history="1">
        <w:r w:rsidRPr="006E18FC">
          <w:rPr>
            <w:rStyle w:val="Hyperlink"/>
            <w:noProof/>
          </w:rPr>
          <w:t>2.2. Project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6FF38E" w14:textId="2A73C02B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39" w:history="1">
        <w:r w:rsidRPr="006E18FC">
          <w:rPr>
            <w:rStyle w:val="Hyperlink"/>
            <w:noProof/>
          </w:rPr>
          <w:t>2.3. System Boundary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DF430A" w14:textId="33C4E722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40" w:history="1">
        <w:r w:rsidRPr="006E18FC">
          <w:rPr>
            <w:rStyle w:val="Hyperlink"/>
            <w:noProof/>
          </w:rPr>
          <w:t>2.4. 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1B8FCD" w14:textId="682A976B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41" w:history="1">
        <w:r w:rsidRPr="006E18FC">
          <w:rPr>
            <w:rStyle w:val="Hyperlink"/>
            <w:noProof/>
          </w:rPr>
          <w:t>2.5. Behaviour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689C03" w14:textId="7FE21FE6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42" w:history="1">
        <w:r w:rsidRPr="006E18FC">
          <w:rPr>
            <w:rStyle w:val="Hyperlink"/>
            <w:noProof/>
          </w:rPr>
          <w:t>2.6. Functional Decomposition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36188C" w14:textId="2B77C9C6" w:rsidR="005E14A4" w:rsidRDefault="005E14A4">
      <w:pPr>
        <w:pStyle w:val="TOC1"/>
        <w:rPr>
          <w:rFonts w:eastAsiaTheme="minorEastAsia"/>
          <w:noProof/>
          <w:lang w:eastAsia="en-CA"/>
        </w:rPr>
      </w:pPr>
      <w:hyperlink w:anchor="_Toc150780143" w:history="1">
        <w:r w:rsidRPr="006E18FC">
          <w:rPr>
            <w:rStyle w:val="Hyperlink"/>
            <w:noProof/>
          </w:rPr>
          <w:t>3. Variables and Constants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589D8E" w14:textId="0C4BF48B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44" w:history="1">
        <w:r w:rsidRPr="006E18FC">
          <w:rPr>
            <w:rStyle w:val="Hyperlink"/>
            <w:noProof/>
          </w:rPr>
          <w:t>3.1. Monitored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A14399" w14:textId="6A7FEBE3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45" w:history="1">
        <w:r w:rsidRPr="006E18FC">
          <w:rPr>
            <w:rStyle w:val="Hyperlink"/>
            <w:noProof/>
          </w:rPr>
          <w:t>3.2. Controlled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AB3DD1" w14:textId="5269C9AA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46" w:history="1">
        <w:r w:rsidRPr="006E18FC">
          <w:rPr>
            <w:rStyle w:val="Hyperlink"/>
            <w:noProof/>
          </w:rPr>
          <w:t>3.3. System Constants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6F50DE" w14:textId="03D06B9D" w:rsidR="005E14A4" w:rsidRDefault="005E14A4">
      <w:pPr>
        <w:pStyle w:val="TOC1"/>
        <w:rPr>
          <w:rFonts w:eastAsiaTheme="minorEastAsia"/>
          <w:noProof/>
          <w:lang w:eastAsia="en-CA"/>
        </w:rPr>
      </w:pPr>
      <w:hyperlink w:anchor="_Toc150780147" w:history="1">
        <w:r w:rsidRPr="006E18FC">
          <w:rPr>
            <w:rStyle w:val="Hyperlink"/>
            <w:noProof/>
          </w:rPr>
          <w:t>4.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7E3B99" w14:textId="67AFB6E2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48" w:history="1">
        <w:r w:rsidRPr="006E18FC">
          <w:rPr>
            <w:rStyle w:val="Hyperlink"/>
            <w:noProof/>
          </w:rPr>
          <w:t>4.1.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C14C73" w14:textId="417D95B9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49" w:history="1">
        <w:r w:rsidRPr="006E18FC">
          <w:rPr>
            <w:rStyle w:val="Hyperlink"/>
            <w:noProof/>
          </w:rPr>
          <w:t>4.1.1. Physical Movement of the Robot (RM)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9EB8E2" w14:textId="76DF314D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50" w:history="1">
        <w:r w:rsidRPr="006E18FC">
          <w:rPr>
            <w:rStyle w:val="Hyperlink"/>
            <w:noProof/>
          </w:rPr>
          <w:t>4.1.2. Navigation of the Robot (RN)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279F86" w14:textId="7016A239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51" w:history="1">
        <w:r w:rsidRPr="006E18FC">
          <w:rPr>
            <w:rStyle w:val="Hyperlink"/>
            <w:noProof/>
          </w:rPr>
          <w:t>4.1.3. Robot Requirements 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1FC753" w14:textId="4C958919" w:rsidR="005E14A4" w:rsidRDefault="005E14A4">
      <w:pPr>
        <w:pStyle w:val="TOC4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52" w:history="1">
        <w:r w:rsidRPr="006E18FC">
          <w:rPr>
            <w:rStyle w:val="Hyperlink"/>
            <w:noProof/>
          </w:rPr>
          <w:t>4.1.3.1. Robot Movement Requirements 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2E875A" w14:textId="45A568E5" w:rsidR="005E14A4" w:rsidRDefault="005E14A4">
      <w:pPr>
        <w:pStyle w:val="TOC4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53" w:history="1">
        <w:r w:rsidRPr="006E18FC">
          <w:rPr>
            <w:rStyle w:val="Hyperlink"/>
            <w:noProof/>
          </w:rPr>
          <w:t>4.1.3.2. Robot Navigation Requirements 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0B7D7B" w14:textId="34E5C9C5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54" w:history="1">
        <w:r w:rsidRPr="006E18FC">
          <w:rPr>
            <w:rStyle w:val="Hyperlink"/>
            <w:noProof/>
          </w:rPr>
          <w:t>4.2. Plant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D9C635" w14:textId="7952A71E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55" w:history="1">
        <w:r w:rsidRPr="006E18FC">
          <w:rPr>
            <w:rStyle w:val="Hyperlink"/>
            <w:noProof/>
          </w:rPr>
          <w:t>4.2.1. Plant Maintenance Monitoring (PM)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958FA9" w14:textId="2F395675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56" w:history="1">
        <w:r w:rsidRPr="006E18FC">
          <w:rPr>
            <w:rStyle w:val="Hyperlink"/>
            <w:noProof/>
          </w:rPr>
          <w:t>4.2.2. Plant Maintenance Delivery (PD)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B506E8" w14:textId="092DC394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57" w:history="1">
        <w:r w:rsidRPr="006E18FC">
          <w:rPr>
            <w:rStyle w:val="Hyperlink"/>
            <w:noProof/>
          </w:rPr>
          <w:t>4.1.3. Plant Requirements 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D6DB2F" w14:textId="03D06691" w:rsidR="005E14A4" w:rsidRDefault="005E14A4">
      <w:pPr>
        <w:pStyle w:val="TOC4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58" w:history="1">
        <w:r w:rsidRPr="006E18FC">
          <w:rPr>
            <w:rStyle w:val="Hyperlink"/>
            <w:noProof/>
          </w:rPr>
          <w:t>4.2.3.1. Plant Monitoring Requirements 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A358F1" w14:textId="1FCE3C84" w:rsidR="005E14A4" w:rsidRDefault="005E14A4">
      <w:pPr>
        <w:pStyle w:val="TOC4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59" w:history="1">
        <w:r w:rsidRPr="006E18FC">
          <w:rPr>
            <w:rStyle w:val="Hyperlink"/>
            <w:noProof/>
          </w:rPr>
          <w:t>4.2.3.2. Plant Maintenance Delivery Requirements 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97D83D" w14:textId="4EAD9CCD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60" w:history="1">
        <w:r w:rsidRPr="006E18FC">
          <w:rPr>
            <w:rStyle w:val="Hyperlink"/>
            <w:noProof/>
          </w:rPr>
          <w:t>4.3.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4F68F5" w14:textId="2F1FEB88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61" w:history="1">
        <w:r w:rsidRPr="006E18FC">
          <w:rPr>
            <w:rStyle w:val="Hyperlink"/>
            <w:noProof/>
          </w:rPr>
          <w:t>4.3.1. Environment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7A862C" w14:textId="484F5676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62" w:history="1">
        <w:r w:rsidRPr="006E18FC">
          <w:rPr>
            <w:rStyle w:val="Hyperlink"/>
            <w:noProof/>
          </w:rPr>
          <w:t>4.3.2. Environment Requirements 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7A39E6" w14:textId="6C976401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63" w:history="1">
        <w:r w:rsidRPr="006E18FC">
          <w:rPr>
            <w:rStyle w:val="Hyperlink"/>
            <w:noProof/>
          </w:rPr>
          <w:t>4.4. Human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0C0665" w14:textId="1F9176B3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64" w:history="1">
        <w:r w:rsidRPr="006E18FC">
          <w:rPr>
            <w:rStyle w:val="Hyperlink"/>
            <w:noProof/>
          </w:rPr>
          <w:t>4.4.1. Human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5E225D" w14:textId="46A3D9FD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65" w:history="1">
        <w:r w:rsidRPr="006E18FC">
          <w:rPr>
            <w:rStyle w:val="Hyperlink"/>
            <w:noProof/>
          </w:rPr>
          <w:t>4.4.2. Human Requirements 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59232C" w14:textId="5E581408" w:rsidR="005E14A4" w:rsidRDefault="005E14A4">
      <w:pPr>
        <w:pStyle w:val="TOC1"/>
        <w:tabs>
          <w:tab w:val="left" w:pos="440"/>
        </w:tabs>
        <w:rPr>
          <w:rFonts w:eastAsiaTheme="minorEastAsia"/>
          <w:noProof/>
          <w:lang w:eastAsia="en-CA"/>
        </w:rPr>
      </w:pPr>
      <w:hyperlink w:anchor="_Toc150780166" w:history="1">
        <w:r w:rsidRPr="006E18FC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eastAsia="en-CA"/>
          </w:rPr>
          <w:tab/>
        </w:r>
        <w:r w:rsidRPr="006E18FC">
          <w:rPr>
            <w:rStyle w:val="Hyperlink"/>
            <w:noProof/>
          </w:rPr>
          <w:t>Safety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A74393" w14:textId="5D4412E9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67" w:history="1">
        <w:r w:rsidRPr="006E18FC">
          <w:rPr>
            <w:rStyle w:val="Hyperlink"/>
            <w:noProof/>
          </w:rPr>
          <w:t>5.1. Safety Requirements for Robot (SRR)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D82A27" w14:textId="1F7E4BF3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68" w:history="1">
        <w:r w:rsidRPr="006E18FC">
          <w:rPr>
            <w:rStyle w:val="Hyperlink"/>
            <w:noProof/>
          </w:rPr>
          <w:t>5.2. Safety Requirements for Plant (SRP)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D60C83" w14:textId="1CA0E6AB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69" w:history="1">
        <w:r w:rsidRPr="006E18FC">
          <w:rPr>
            <w:rStyle w:val="Hyperlink"/>
            <w:noProof/>
          </w:rPr>
          <w:t>5.3. Safety Requirements for Environment (SRE)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AAB81C" w14:textId="5037EC38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70" w:history="1">
        <w:r w:rsidRPr="006E18FC">
          <w:rPr>
            <w:rStyle w:val="Hyperlink"/>
            <w:noProof/>
          </w:rPr>
          <w:t>5.4. Safety Requirements for Human (SRH)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65DEB1" w14:textId="51CFA7C0" w:rsidR="005E14A4" w:rsidRDefault="005E14A4">
      <w:pPr>
        <w:pStyle w:val="TOC1"/>
        <w:tabs>
          <w:tab w:val="left" w:pos="440"/>
        </w:tabs>
        <w:rPr>
          <w:rFonts w:eastAsiaTheme="minorEastAsia"/>
          <w:noProof/>
          <w:lang w:eastAsia="en-CA"/>
        </w:rPr>
      </w:pPr>
      <w:hyperlink w:anchor="_Toc150780171" w:history="1">
        <w:r w:rsidRPr="006E18FC">
          <w:rPr>
            <w:rStyle w:val="Hyperlink"/>
            <w:noProof/>
          </w:rPr>
          <w:t>6.</w:t>
        </w:r>
        <w:r>
          <w:rPr>
            <w:rFonts w:eastAsiaTheme="minorEastAsia"/>
            <w:noProof/>
            <w:lang w:eastAsia="en-CA"/>
          </w:rPr>
          <w:tab/>
        </w:r>
        <w:r w:rsidRPr="006E18FC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1D01F1" w14:textId="41A0FA21" w:rsidR="005E14A4" w:rsidRDefault="005E14A4">
      <w:pPr>
        <w:pStyle w:val="TOC1"/>
        <w:rPr>
          <w:rFonts w:eastAsiaTheme="minorEastAsia"/>
          <w:noProof/>
          <w:lang w:eastAsia="en-CA"/>
        </w:rPr>
      </w:pPr>
      <w:hyperlink w:anchor="_Toc150780172" w:history="1">
        <w:r w:rsidRPr="006E18FC">
          <w:rPr>
            <w:rStyle w:val="Hyperlink"/>
            <w:noProof/>
          </w:rPr>
          <w:t>7. Operational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E06BFD" w14:textId="0D2E37B7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73" w:history="1">
        <w:r w:rsidRPr="006E18FC">
          <w:rPr>
            <w:rStyle w:val="Hyperlink"/>
            <w:noProof/>
          </w:rPr>
          <w:t>7.1. Normal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F9BC969" w14:textId="577F07ED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74" w:history="1">
        <w:r w:rsidRPr="006E18FC">
          <w:rPr>
            <w:rStyle w:val="Hyperlink"/>
            <w:noProof/>
          </w:rPr>
          <w:t>7.2. Undesired Operations &amp;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8AAEC3" w14:textId="3C551C9A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75" w:history="1">
        <w:r w:rsidRPr="006E18FC">
          <w:rPr>
            <w:rStyle w:val="Hyperlink"/>
            <w:noProof/>
          </w:rPr>
          <w:t>7.2.1. No path is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5F6514" w14:textId="259DEC0D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76" w:history="1">
        <w:r w:rsidRPr="006E18FC">
          <w:rPr>
            <w:rStyle w:val="Hyperlink"/>
            <w:noProof/>
          </w:rPr>
          <w:t>7.2.2. Insufficient water available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B57C06" w14:textId="4359A1AC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77" w:history="1">
        <w:r w:rsidRPr="006E18FC">
          <w:rPr>
            <w:rStyle w:val="Hyperlink"/>
            <w:noProof/>
          </w:rPr>
          <w:t>7.2.3. Foliage in the 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6397CB" w14:textId="5A8C97BD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78" w:history="1">
        <w:r w:rsidRPr="006E18FC">
          <w:rPr>
            <w:rStyle w:val="Hyperlink"/>
            <w:noProof/>
          </w:rPr>
          <w:t>7.2.4. System tips 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C327A1" w14:textId="321817DB" w:rsidR="005E14A4" w:rsidRDefault="005E14A4">
      <w:pPr>
        <w:pStyle w:val="TOC3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79" w:history="1">
        <w:r w:rsidRPr="006E18FC">
          <w:rPr>
            <w:rStyle w:val="Hyperlink"/>
            <w:noProof/>
          </w:rPr>
          <w:t>7.2.5. Loss of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D42001" w14:textId="78FE3141" w:rsidR="005E14A4" w:rsidRDefault="005E14A4">
      <w:pPr>
        <w:pStyle w:val="TOC1"/>
        <w:rPr>
          <w:rFonts w:eastAsiaTheme="minorEastAsia"/>
          <w:noProof/>
          <w:lang w:eastAsia="en-CA"/>
        </w:rPr>
      </w:pPr>
      <w:hyperlink w:anchor="_Toc150780180" w:history="1">
        <w:r w:rsidRPr="006E18FC">
          <w:rPr>
            <w:rStyle w:val="Hyperlink"/>
            <w:noProof/>
          </w:rPr>
          <w:t>8. Requirement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CDCC25F" w14:textId="6F802C44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81" w:history="1">
        <w:r w:rsidRPr="006E18FC">
          <w:rPr>
            <w:rStyle w:val="Hyperlink"/>
            <w:noProof/>
          </w:rPr>
          <w:t>8.1. Requirements Likely to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C198197" w14:textId="0647B810" w:rsidR="005E14A4" w:rsidRDefault="005E14A4">
      <w:pPr>
        <w:pStyle w:val="TOC2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80182" w:history="1">
        <w:r w:rsidRPr="006E18FC">
          <w:rPr>
            <w:rStyle w:val="Hyperlink"/>
            <w:noProof/>
          </w:rPr>
          <w:t>8.2. Requirements not likely to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98D57D8" w14:textId="63B68AB8" w:rsidR="005E14A4" w:rsidRDefault="005E14A4">
      <w:pPr>
        <w:pStyle w:val="TOC1"/>
        <w:rPr>
          <w:rFonts w:eastAsiaTheme="minorEastAsia"/>
          <w:noProof/>
          <w:lang w:eastAsia="en-CA"/>
        </w:rPr>
      </w:pPr>
      <w:hyperlink w:anchor="_Toc150780183" w:history="1">
        <w:r w:rsidRPr="006E18FC">
          <w:rPr>
            <w:rStyle w:val="Hyperlink"/>
            <w:noProof/>
          </w:rPr>
          <w:t>9.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_Toc150780183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C0AF52B" w14:textId="6E6FD913" w:rsidR="77983F9B" w:rsidRPr="005D46D8" w:rsidRDefault="00E53C44" w:rsidP="005D46D8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fldChar w:fldCharType="end"/>
      </w:r>
    </w:p>
    <w:p w14:paraId="2A2CC139" w14:textId="78D482DD" w:rsidR="00A842D7" w:rsidRDefault="00AF2128" w:rsidP="00937A6A">
      <w:pPr>
        <w:pStyle w:val="TOCHeading"/>
      </w:pPr>
      <w:r>
        <w:t>List of Figures</w:t>
      </w:r>
    </w:p>
    <w:p w14:paraId="50EE134C" w14:textId="00CD1001" w:rsidR="0032216F" w:rsidRDefault="00937A6A">
      <w:pPr>
        <w:pStyle w:val="TableofFigures"/>
        <w:tabs>
          <w:tab w:val="right" w:leader="dot" w:pos="10416"/>
        </w:tabs>
        <w:rPr>
          <w:rFonts w:eastAsiaTheme="minorEastAsia"/>
          <w:noProof/>
          <w:lang w:eastAsia="en-CA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150725563" w:history="1">
        <w:r w:rsidR="0032216F" w:rsidRPr="00DE135E">
          <w:rPr>
            <w:rStyle w:val="Hyperlink"/>
            <w:noProof/>
          </w:rPr>
          <w:t>Figure 1: System Boundary Diagram</w:t>
        </w:r>
        <w:r w:rsidR="0032216F">
          <w:rPr>
            <w:noProof/>
            <w:webHidden/>
          </w:rPr>
          <w:tab/>
        </w:r>
        <w:r w:rsidR="0032216F">
          <w:rPr>
            <w:noProof/>
            <w:webHidden/>
          </w:rPr>
          <w:fldChar w:fldCharType="begin"/>
        </w:r>
        <w:r w:rsidR="0032216F">
          <w:rPr>
            <w:noProof/>
            <w:webHidden/>
          </w:rPr>
          <w:instrText xml:space="preserve"> PAGEREF _Toc150725563 \h </w:instrText>
        </w:r>
        <w:r w:rsidR="0032216F">
          <w:rPr>
            <w:noProof/>
            <w:webHidden/>
          </w:rPr>
        </w:r>
        <w:r w:rsidR="0032216F">
          <w:rPr>
            <w:noProof/>
            <w:webHidden/>
          </w:rPr>
          <w:fldChar w:fldCharType="separate"/>
        </w:r>
        <w:r w:rsidR="0032216F">
          <w:rPr>
            <w:noProof/>
            <w:webHidden/>
          </w:rPr>
          <w:t>6</w:t>
        </w:r>
        <w:r w:rsidR="0032216F">
          <w:rPr>
            <w:noProof/>
            <w:webHidden/>
          </w:rPr>
          <w:fldChar w:fldCharType="end"/>
        </w:r>
      </w:hyperlink>
    </w:p>
    <w:p w14:paraId="58671EAE" w14:textId="4CEDCE22" w:rsidR="0032216F" w:rsidRDefault="00000000">
      <w:pPr>
        <w:pStyle w:val="TableofFigures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25564" w:history="1">
        <w:r w:rsidR="0032216F" w:rsidRPr="00DE135E">
          <w:rPr>
            <w:rStyle w:val="Hyperlink"/>
            <w:noProof/>
          </w:rPr>
          <w:t>Figure 2: System Context Diagram</w:t>
        </w:r>
        <w:r w:rsidR="0032216F">
          <w:rPr>
            <w:noProof/>
            <w:webHidden/>
          </w:rPr>
          <w:tab/>
        </w:r>
        <w:r w:rsidR="0032216F">
          <w:rPr>
            <w:noProof/>
            <w:webHidden/>
          </w:rPr>
          <w:fldChar w:fldCharType="begin"/>
        </w:r>
        <w:r w:rsidR="0032216F">
          <w:rPr>
            <w:noProof/>
            <w:webHidden/>
          </w:rPr>
          <w:instrText xml:space="preserve"> PAGEREF _Toc150725564 \h </w:instrText>
        </w:r>
        <w:r w:rsidR="0032216F">
          <w:rPr>
            <w:noProof/>
            <w:webHidden/>
          </w:rPr>
        </w:r>
        <w:r w:rsidR="0032216F">
          <w:rPr>
            <w:noProof/>
            <w:webHidden/>
          </w:rPr>
          <w:fldChar w:fldCharType="separate"/>
        </w:r>
        <w:r w:rsidR="0032216F">
          <w:rPr>
            <w:noProof/>
            <w:webHidden/>
          </w:rPr>
          <w:t>7</w:t>
        </w:r>
        <w:r w:rsidR="0032216F">
          <w:rPr>
            <w:noProof/>
            <w:webHidden/>
          </w:rPr>
          <w:fldChar w:fldCharType="end"/>
        </w:r>
      </w:hyperlink>
    </w:p>
    <w:p w14:paraId="0710CB69" w14:textId="42E1E207" w:rsidR="0032216F" w:rsidRDefault="00000000">
      <w:pPr>
        <w:pStyle w:val="TableofFigures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25565" w:history="1">
        <w:r w:rsidR="0032216F" w:rsidRPr="00DE135E">
          <w:rPr>
            <w:rStyle w:val="Hyperlink"/>
            <w:noProof/>
          </w:rPr>
          <w:t>Figure 3: Functional Decomposition Diagram</w:t>
        </w:r>
        <w:r w:rsidR="0032216F">
          <w:rPr>
            <w:noProof/>
            <w:webHidden/>
          </w:rPr>
          <w:tab/>
        </w:r>
        <w:r w:rsidR="0032216F">
          <w:rPr>
            <w:noProof/>
            <w:webHidden/>
          </w:rPr>
          <w:fldChar w:fldCharType="begin"/>
        </w:r>
        <w:r w:rsidR="0032216F">
          <w:rPr>
            <w:noProof/>
            <w:webHidden/>
          </w:rPr>
          <w:instrText xml:space="preserve"> PAGEREF _Toc150725565 \h </w:instrText>
        </w:r>
        <w:r w:rsidR="0032216F">
          <w:rPr>
            <w:noProof/>
            <w:webHidden/>
          </w:rPr>
        </w:r>
        <w:r w:rsidR="0032216F">
          <w:rPr>
            <w:noProof/>
            <w:webHidden/>
          </w:rPr>
          <w:fldChar w:fldCharType="separate"/>
        </w:r>
        <w:r w:rsidR="0032216F">
          <w:rPr>
            <w:noProof/>
            <w:webHidden/>
          </w:rPr>
          <w:t>9</w:t>
        </w:r>
        <w:r w:rsidR="0032216F">
          <w:rPr>
            <w:noProof/>
            <w:webHidden/>
          </w:rPr>
          <w:fldChar w:fldCharType="end"/>
        </w:r>
      </w:hyperlink>
    </w:p>
    <w:p w14:paraId="1F52C7F8" w14:textId="2A583896" w:rsidR="00937A6A" w:rsidRDefault="00937A6A" w:rsidP="00937A6A">
      <w:pPr>
        <w:rPr>
          <w:lang w:val="en-US"/>
        </w:rPr>
      </w:pPr>
      <w:r>
        <w:rPr>
          <w:lang w:val="en-US"/>
        </w:rPr>
        <w:fldChar w:fldCharType="end"/>
      </w:r>
    </w:p>
    <w:p w14:paraId="30402DC3" w14:textId="77777777" w:rsidR="00E71B7A" w:rsidRDefault="00937A6A" w:rsidP="00937A6A">
      <w:pPr>
        <w:pStyle w:val="TOCHeading"/>
        <w:rPr>
          <w:noProof/>
        </w:rPr>
      </w:pPr>
      <w:r>
        <w:t>List of Tables</w:t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29286529" w14:textId="62FF529A" w:rsidR="00E71B7A" w:rsidRDefault="00000000">
      <w:pPr>
        <w:pStyle w:val="TableofFigures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25510" w:history="1">
        <w:r w:rsidR="00E71B7A" w:rsidRPr="00C80489">
          <w:rPr>
            <w:rStyle w:val="Hyperlink"/>
            <w:noProof/>
          </w:rPr>
          <w:t>Table 1: Notations</w:t>
        </w:r>
        <w:r w:rsidR="00E71B7A">
          <w:rPr>
            <w:noProof/>
            <w:webHidden/>
          </w:rPr>
          <w:tab/>
        </w:r>
        <w:r w:rsidR="00E71B7A">
          <w:rPr>
            <w:noProof/>
            <w:webHidden/>
          </w:rPr>
          <w:fldChar w:fldCharType="begin"/>
        </w:r>
        <w:r w:rsidR="00E71B7A">
          <w:rPr>
            <w:noProof/>
            <w:webHidden/>
          </w:rPr>
          <w:instrText xml:space="preserve"> PAGEREF _Toc150725510 \h </w:instrText>
        </w:r>
        <w:r w:rsidR="00E71B7A">
          <w:rPr>
            <w:noProof/>
            <w:webHidden/>
          </w:rPr>
        </w:r>
        <w:r w:rsidR="00E71B7A">
          <w:rPr>
            <w:noProof/>
            <w:webHidden/>
          </w:rPr>
          <w:fldChar w:fldCharType="separate"/>
        </w:r>
        <w:r w:rsidR="00E71B7A">
          <w:rPr>
            <w:noProof/>
            <w:webHidden/>
          </w:rPr>
          <w:t>8</w:t>
        </w:r>
        <w:r w:rsidR="00E71B7A">
          <w:rPr>
            <w:noProof/>
            <w:webHidden/>
          </w:rPr>
          <w:fldChar w:fldCharType="end"/>
        </w:r>
      </w:hyperlink>
    </w:p>
    <w:p w14:paraId="0DBDAF23" w14:textId="369AD258" w:rsidR="00E71B7A" w:rsidRDefault="00000000">
      <w:pPr>
        <w:pStyle w:val="TableofFigures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25511" w:history="1">
        <w:r w:rsidR="00E71B7A" w:rsidRPr="00C80489">
          <w:rPr>
            <w:rStyle w:val="Hyperlink"/>
            <w:noProof/>
          </w:rPr>
          <w:t>Table 2: Monitored Variables</w:t>
        </w:r>
        <w:r w:rsidR="00E71B7A">
          <w:rPr>
            <w:noProof/>
            <w:webHidden/>
          </w:rPr>
          <w:tab/>
        </w:r>
        <w:r w:rsidR="00E71B7A">
          <w:rPr>
            <w:noProof/>
            <w:webHidden/>
          </w:rPr>
          <w:fldChar w:fldCharType="begin"/>
        </w:r>
        <w:r w:rsidR="00E71B7A">
          <w:rPr>
            <w:noProof/>
            <w:webHidden/>
          </w:rPr>
          <w:instrText xml:space="preserve"> PAGEREF _Toc150725511 \h </w:instrText>
        </w:r>
        <w:r w:rsidR="00E71B7A">
          <w:rPr>
            <w:noProof/>
            <w:webHidden/>
          </w:rPr>
        </w:r>
        <w:r w:rsidR="00E71B7A">
          <w:rPr>
            <w:noProof/>
            <w:webHidden/>
          </w:rPr>
          <w:fldChar w:fldCharType="separate"/>
        </w:r>
        <w:r w:rsidR="00E71B7A">
          <w:rPr>
            <w:noProof/>
            <w:webHidden/>
          </w:rPr>
          <w:t>10</w:t>
        </w:r>
        <w:r w:rsidR="00E71B7A">
          <w:rPr>
            <w:noProof/>
            <w:webHidden/>
          </w:rPr>
          <w:fldChar w:fldCharType="end"/>
        </w:r>
      </w:hyperlink>
    </w:p>
    <w:p w14:paraId="40F49201" w14:textId="2B340203" w:rsidR="00E71B7A" w:rsidRDefault="00000000">
      <w:pPr>
        <w:pStyle w:val="TableofFigures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25512" w:history="1">
        <w:r w:rsidR="00E71B7A" w:rsidRPr="00C80489">
          <w:rPr>
            <w:rStyle w:val="Hyperlink"/>
            <w:noProof/>
          </w:rPr>
          <w:t>Table 3: Controlled Variables</w:t>
        </w:r>
        <w:r w:rsidR="00E71B7A">
          <w:rPr>
            <w:noProof/>
            <w:webHidden/>
          </w:rPr>
          <w:tab/>
        </w:r>
        <w:r w:rsidR="00E71B7A">
          <w:rPr>
            <w:noProof/>
            <w:webHidden/>
          </w:rPr>
          <w:fldChar w:fldCharType="begin"/>
        </w:r>
        <w:r w:rsidR="00E71B7A">
          <w:rPr>
            <w:noProof/>
            <w:webHidden/>
          </w:rPr>
          <w:instrText xml:space="preserve"> PAGEREF _Toc150725512 \h </w:instrText>
        </w:r>
        <w:r w:rsidR="00E71B7A">
          <w:rPr>
            <w:noProof/>
            <w:webHidden/>
          </w:rPr>
        </w:r>
        <w:r w:rsidR="00E71B7A">
          <w:rPr>
            <w:noProof/>
            <w:webHidden/>
          </w:rPr>
          <w:fldChar w:fldCharType="separate"/>
        </w:r>
        <w:r w:rsidR="00E71B7A">
          <w:rPr>
            <w:noProof/>
            <w:webHidden/>
          </w:rPr>
          <w:t>10</w:t>
        </w:r>
        <w:r w:rsidR="00E71B7A">
          <w:rPr>
            <w:noProof/>
            <w:webHidden/>
          </w:rPr>
          <w:fldChar w:fldCharType="end"/>
        </w:r>
      </w:hyperlink>
    </w:p>
    <w:p w14:paraId="0192045D" w14:textId="34554FE6" w:rsidR="00E71B7A" w:rsidRDefault="00000000">
      <w:pPr>
        <w:pStyle w:val="TableofFigures"/>
        <w:tabs>
          <w:tab w:val="right" w:leader="dot" w:pos="10416"/>
        </w:tabs>
        <w:rPr>
          <w:rFonts w:eastAsiaTheme="minorEastAsia"/>
          <w:noProof/>
          <w:lang w:eastAsia="en-CA"/>
        </w:rPr>
      </w:pPr>
      <w:hyperlink w:anchor="_Toc150725513" w:history="1">
        <w:r w:rsidR="00E71B7A" w:rsidRPr="00C80489">
          <w:rPr>
            <w:rStyle w:val="Hyperlink"/>
            <w:noProof/>
          </w:rPr>
          <w:t>Table 4: System Constants</w:t>
        </w:r>
        <w:r w:rsidR="00E71B7A">
          <w:rPr>
            <w:noProof/>
            <w:webHidden/>
          </w:rPr>
          <w:tab/>
        </w:r>
        <w:r w:rsidR="00E71B7A">
          <w:rPr>
            <w:noProof/>
            <w:webHidden/>
          </w:rPr>
          <w:fldChar w:fldCharType="begin"/>
        </w:r>
        <w:r w:rsidR="00E71B7A">
          <w:rPr>
            <w:noProof/>
            <w:webHidden/>
          </w:rPr>
          <w:instrText xml:space="preserve"> PAGEREF _Toc150725513 \h </w:instrText>
        </w:r>
        <w:r w:rsidR="00E71B7A">
          <w:rPr>
            <w:noProof/>
            <w:webHidden/>
          </w:rPr>
        </w:r>
        <w:r w:rsidR="00E71B7A">
          <w:rPr>
            <w:noProof/>
            <w:webHidden/>
          </w:rPr>
          <w:fldChar w:fldCharType="separate"/>
        </w:r>
        <w:r w:rsidR="00E71B7A">
          <w:rPr>
            <w:noProof/>
            <w:webHidden/>
          </w:rPr>
          <w:t>11</w:t>
        </w:r>
        <w:r w:rsidR="00E71B7A">
          <w:rPr>
            <w:noProof/>
            <w:webHidden/>
          </w:rPr>
          <w:fldChar w:fldCharType="end"/>
        </w:r>
      </w:hyperlink>
    </w:p>
    <w:p w14:paraId="62EDD38C" w14:textId="6E0ECA86" w:rsidR="00937A6A" w:rsidRDefault="00937A6A" w:rsidP="00937A6A">
      <w:pPr>
        <w:rPr>
          <w:lang w:val="en-US"/>
        </w:rPr>
      </w:pPr>
      <w:r>
        <w:rPr>
          <w:lang w:val="en-US"/>
        </w:rPr>
        <w:fldChar w:fldCharType="end"/>
      </w:r>
    </w:p>
    <w:p w14:paraId="50829140" w14:textId="77777777" w:rsidR="00937A6A" w:rsidRDefault="00937A6A" w:rsidP="00937A6A">
      <w:pPr>
        <w:rPr>
          <w:lang w:val="en-US"/>
        </w:rPr>
      </w:pPr>
    </w:p>
    <w:p w14:paraId="125760FA" w14:textId="77777777" w:rsidR="00937A6A" w:rsidRDefault="00937A6A" w:rsidP="00937A6A">
      <w:pPr>
        <w:rPr>
          <w:lang w:val="en-US"/>
        </w:rPr>
      </w:pPr>
    </w:p>
    <w:p w14:paraId="3457FFD3" w14:textId="77777777" w:rsidR="00937A6A" w:rsidRDefault="00937A6A" w:rsidP="00937A6A">
      <w:pPr>
        <w:rPr>
          <w:lang w:val="en-US"/>
        </w:rPr>
      </w:pPr>
    </w:p>
    <w:p w14:paraId="69616E8D" w14:textId="77777777" w:rsidR="00937A6A" w:rsidRDefault="00937A6A" w:rsidP="00937A6A">
      <w:pPr>
        <w:rPr>
          <w:lang w:val="en-US"/>
        </w:rPr>
      </w:pPr>
    </w:p>
    <w:p w14:paraId="00CBB1D2" w14:textId="4B87175E" w:rsidR="006529AD" w:rsidRDefault="006529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EB5B8F" w14:textId="2852852C" w:rsidR="00DD2B65" w:rsidRDefault="2C09084E" w:rsidP="00A842D7">
      <w:pPr>
        <w:pStyle w:val="Heading1"/>
      </w:pPr>
      <w:bookmarkStart w:id="0" w:name="_Toc150723679"/>
      <w:bookmarkStart w:id="1" w:name="_Toc150723661"/>
      <w:bookmarkStart w:id="2" w:name="_Toc150725514"/>
      <w:bookmarkStart w:id="3" w:name="_Toc150779958"/>
      <w:bookmarkStart w:id="4" w:name="_Toc150780135"/>
      <w:r w:rsidRPr="6BCA9CA6">
        <w:lastRenderedPageBreak/>
        <w:t>1. Project Purpose and Overview</w:t>
      </w:r>
      <w:bookmarkEnd w:id="0"/>
      <w:bookmarkEnd w:id="1"/>
      <w:bookmarkEnd w:id="2"/>
      <w:bookmarkEnd w:id="3"/>
      <w:bookmarkEnd w:id="4"/>
    </w:p>
    <w:p w14:paraId="030B6A70" w14:textId="096A3834" w:rsidR="001F7526" w:rsidRDefault="00696721" w:rsidP="00E63F2F">
      <w:r>
        <w:t>SproutBot</w:t>
      </w:r>
      <w:r w:rsidR="008D14D7">
        <w:t xml:space="preserve"> </w:t>
      </w:r>
      <w:r w:rsidR="00EB64A5">
        <w:t>is a</w:t>
      </w:r>
      <w:r w:rsidR="00A33186">
        <w:t xml:space="preserve"> plant watering robot </w:t>
      </w:r>
      <w:r w:rsidR="003835EE">
        <w:t xml:space="preserve">that </w:t>
      </w:r>
      <w:r w:rsidR="006C3144">
        <w:t>aim</w:t>
      </w:r>
      <w:r w:rsidR="003835EE">
        <w:t>s</w:t>
      </w:r>
      <w:r w:rsidR="006C3144">
        <w:t xml:space="preserve"> </w:t>
      </w:r>
      <w:r w:rsidR="008F45F0" w:rsidRPr="008F45F0">
        <w:t>to provide a reliable</w:t>
      </w:r>
      <w:r w:rsidR="00C06A4B">
        <w:t xml:space="preserve"> and</w:t>
      </w:r>
      <w:r w:rsidR="008F45F0" w:rsidRPr="008F45F0">
        <w:t xml:space="preserve"> efficient</w:t>
      </w:r>
      <w:r w:rsidR="00C06A4B">
        <w:t xml:space="preserve"> </w:t>
      </w:r>
      <w:r w:rsidR="008F45F0" w:rsidRPr="008F45F0">
        <w:t>solution for ensuring the health and well-being of indoor greenery, especially when plant owners are away from home.</w:t>
      </w:r>
      <w:r w:rsidR="00BC7B90">
        <w:t xml:space="preserve"> </w:t>
      </w:r>
      <w:r w:rsidR="002634A6">
        <w:t>Its</w:t>
      </w:r>
      <w:r w:rsidR="00BC7B90">
        <w:t xml:space="preserve"> </w:t>
      </w:r>
      <w:r w:rsidR="00275BC8">
        <w:t xml:space="preserve">primary objective </w:t>
      </w:r>
      <w:r w:rsidR="00BC7B90">
        <w:t xml:space="preserve">is to water plants around </w:t>
      </w:r>
      <w:r w:rsidR="009B2FB7">
        <w:t>the house</w:t>
      </w:r>
      <w:r w:rsidR="00321A7F">
        <w:t xml:space="preserve"> as and when necessary.</w:t>
      </w:r>
      <w:r w:rsidR="008F6087">
        <w:t xml:space="preserve"> </w:t>
      </w:r>
      <w:r>
        <w:t>SproutBot</w:t>
      </w:r>
      <w:r w:rsidR="001F7526">
        <w:t xml:space="preserve"> will </w:t>
      </w:r>
      <w:r w:rsidR="002634A6">
        <w:t>be</w:t>
      </w:r>
      <w:r w:rsidR="001F7526">
        <w:t xml:space="preserve"> </w:t>
      </w:r>
      <w:r w:rsidR="00D875C7">
        <w:t xml:space="preserve">considered a success </w:t>
      </w:r>
      <w:r w:rsidR="001F7526">
        <w:t xml:space="preserve">if it is able to move, navigate towards </w:t>
      </w:r>
      <w:r w:rsidR="002634A6">
        <w:t>a plant’s location, and deliver water to it</w:t>
      </w:r>
      <w:r w:rsidR="00D875C7">
        <w:t>, repeating this process for other plants as required</w:t>
      </w:r>
      <w:r w:rsidR="00CD6E4A">
        <w:t xml:space="preserve">, and finishing its trip by returning to its </w:t>
      </w:r>
      <w:r w:rsidR="0052472B">
        <w:t>base</w:t>
      </w:r>
      <w:r w:rsidR="00CD6E4A">
        <w:t xml:space="preserve"> location.</w:t>
      </w:r>
    </w:p>
    <w:p w14:paraId="39D0FB21" w14:textId="420BB4D3" w:rsidR="001E318C" w:rsidRPr="00E63F2F" w:rsidRDefault="00696721" w:rsidP="00E63F2F">
      <w:r>
        <w:t>SproutBot</w:t>
      </w:r>
      <w:r w:rsidR="008F6087">
        <w:t xml:space="preserve"> is divided into 2 main subsystems, </w:t>
      </w:r>
      <w:r w:rsidR="00294063">
        <w:t xml:space="preserve">with </w:t>
      </w:r>
      <w:r w:rsidR="0095120C">
        <w:t xml:space="preserve">its movement and navigation system </w:t>
      </w:r>
      <w:r w:rsidR="00415440">
        <w:t xml:space="preserve">as one, and the watering mechanism as another. These systems will be developed </w:t>
      </w:r>
      <w:r w:rsidR="005618AF">
        <w:t>separately and</w:t>
      </w:r>
      <w:r w:rsidR="00415440">
        <w:t xml:space="preserve"> </w:t>
      </w:r>
      <w:r w:rsidR="005618AF">
        <w:t>combined</w:t>
      </w:r>
      <w:r w:rsidR="00415440">
        <w:t xml:space="preserve"> in the end</w:t>
      </w:r>
      <w:r w:rsidR="004B266C">
        <w:t>.</w:t>
      </w:r>
      <w:r w:rsidR="005618AF">
        <w:t xml:space="preserve"> Further details are given under </w:t>
      </w:r>
      <w:hyperlink w:anchor="_2._System_Overview" w:history="1">
        <w:r w:rsidR="005618AF" w:rsidRPr="005618AF">
          <w:rPr>
            <w:rStyle w:val="Hyperlink"/>
          </w:rPr>
          <w:t>System Overview</w:t>
        </w:r>
      </w:hyperlink>
      <w:r w:rsidR="005618AF">
        <w:t>.</w:t>
      </w:r>
    </w:p>
    <w:p w14:paraId="548AC01A" w14:textId="77777777" w:rsidR="00A07A52" w:rsidRDefault="00263772" w:rsidP="00C1575A">
      <w:pPr>
        <w:pStyle w:val="Heading1"/>
        <w:rPr>
          <w:noProof/>
        </w:rPr>
      </w:pPr>
      <w:bookmarkStart w:id="5" w:name="_Toc150627844"/>
      <w:bookmarkStart w:id="6" w:name="_Toc150723680"/>
      <w:bookmarkStart w:id="7" w:name="_Toc150723662"/>
      <w:bookmarkStart w:id="8" w:name="_Toc150725515"/>
      <w:bookmarkStart w:id="9" w:name="_Toc150780136"/>
      <w:r w:rsidRPr="6177C563">
        <w:rPr>
          <w:noProof/>
        </w:rPr>
        <w:t xml:space="preserve">2. </w:t>
      </w:r>
      <w:r w:rsidR="480AA42B" w:rsidRPr="6177C563">
        <w:rPr>
          <w:noProof/>
        </w:rPr>
        <w:t>System Overview</w:t>
      </w:r>
      <w:bookmarkEnd w:id="5"/>
      <w:bookmarkEnd w:id="6"/>
      <w:bookmarkEnd w:id="7"/>
      <w:bookmarkEnd w:id="8"/>
      <w:bookmarkEnd w:id="9"/>
    </w:p>
    <w:p w14:paraId="7818FD65" w14:textId="36ED9C1C" w:rsidR="480AA42B" w:rsidRDefault="480AA42B" w:rsidP="00006904">
      <w:pPr>
        <w:pStyle w:val="Heading2"/>
      </w:pPr>
      <w:bookmarkStart w:id="10" w:name="_Toc150627845"/>
      <w:bookmarkStart w:id="11" w:name="_Toc150723681"/>
      <w:bookmarkStart w:id="12" w:name="_Toc150723663"/>
      <w:bookmarkStart w:id="13" w:name="_Toc150725516"/>
      <w:bookmarkStart w:id="14" w:name="_Toc150780137"/>
      <w:r w:rsidRPr="6177C563">
        <w:t>2.1</w:t>
      </w:r>
      <w:r w:rsidR="27E148E6" w:rsidRPr="6177C563">
        <w:t>.</w:t>
      </w:r>
      <w:r w:rsidRPr="6177C563">
        <w:t xml:space="preserve"> Project Scope</w:t>
      </w:r>
      <w:bookmarkEnd w:id="10"/>
      <w:bookmarkEnd w:id="11"/>
      <w:bookmarkEnd w:id="12"/>
      <w:bookmarkEnd w:id="13"/>
      <w:bookmarkEnd w:id="14"/>
    </w:p>
    <w:p w14:paraId="2291DDBF" w14:textId="0E9DC1C9" w:rsidR="004B266C" w:rsidRPr="004B266C" w:rsidRDefault="38B48627" w:rsidP="004B266C">
      <w:r>
        <w:t xml:space="preserve">The scope of this project is to have the robot </w:t>
      </w:r>
      <w:r w:rsidR="00E06AE8">
        <w:t>navigate toward plants</w:t>
      </w:r>
      <w:r w:rsidR="5F25AC0B">
        <w:t xml:space="preserve"> with minor adaptability </w:t>
      </w:r>
      <w:r w:rsidR="5BEE0B49">
        <w:t>(</w:t>
      </w:r>
      <w:r w:rsidR="5F25AC0B">
        <w:t>such as stopping &amp; going</w:t>
      </w:r>
      <w:r w:rsidR="1D7A7BF9">
        <w:t xml:space="preserve"> </w:t>
      </w:r>
      <w:r w:rsidR="004C33B1">
        <w:t>around</w:t>
      </w:r>
      <w:r w:rsidR="1D7A7BF9">
        <w:t xml:space="preserve"> obstacles</w:t>
      </w:r>
      <w:r w:rsidR="6F541353">
        <w:t>)</w:t>
      </w:r>
      <w:r>
        <w:t xml:space="preserve"> to various plants</w:t>
      </w:r>
      <w:r w:rsidR="083F8DA1">
        <w:t xml:space="preserve"> around the same height</w:t>
      </w:r>
      <w:r>
        <w:t xml:space="preserve"> and</w:t>
      </w:r>
      <w:r w:rsidR="104A9F86">
        <w:t xml:space="preserve"> deliver a specific quantity of water on a schedule basis.</w:t>
      </w:r>
      <w:r w:rsidR="00F41285">
        <w:t xml:space="preserve"> </w:t>
      </w:r>
      <w:r w:rsidR="00E900A5">
        <w:t>As</w:t>
      </w:r>
      <w:r w:rsidR="005F4BA4">
        <w:t xml:space="preserve"> the potential of this project </w:t>
      </w:r>
      <w:r w:rsidR="001C6087">
        <w:t>is massive</w:t>
      </w:r>
      <w:r w:rsidR="00E900A5">
        <w:t>, we plan to limit the scope of the project</w:t>
      </w:r>
      <w:r w:rsidR="004314AE">
        <w:t xml:space="preserve"> to features we believe we can implement successfully.</w:t>
      </w:r>
      <w:r w:rsidR="001A7101">
        <w:t xml:space="preserve"> </w:t>
      </w:r>
    </w:p>
    <w:p w14:paraId="1A07EC73" w14:textId="79FEBC67" w:rsidR="104A9F86" w:rsidRDefault="104A9F86" w:rsidP="58C851CE">
      <w:r>
        <w:t>The scope of this project does not include:</w:t>
      </w:r>
    </w:p>
    <w:p w14:paraId="117A7CA4" w14:textId="231B25CF" w:rsidR="104A9F86" w:rsidRDefault="104A9F86" w:rsidP="002377B8">
      <w:pPr>
        <w:pStyle w:val="ListParagraph"/>
        <w:numPr>
          <w:ilvl w:val="0"/>
          <w:numId w:val="1"/>
        </w:numPr>
      </w:pPr>
      <w:r>
        <w:t>Plant</w:t>
      </w:r>
      <w:r w:rsidR="00385C68">
        <w:t xml:space="preserve"> pots</w:t>
      </w:r>
      <w:r>
        <w:t xml:space="preserve"> of varying heights</w:t>
      </w:r>
      <w:r w:rsidR="00F715B1">
        <w:t xml:space="preserve">. </w:t>
      </w:r>
      <w:r w:rsidR="00F456F9">
        <w:t xml:space="preserve">The </w:t>
      </w:r>
      <w:r w:rsidR="0027054F">
        <w:t>range of</w:t>
      </w:r>
      <w:r w:rsidR="00F456F9">
        <w:t xml:space="preserve"> plant pot’s height </w:t>
      </w:r>
      <w:r w:rsidR="00061484">
        <w:t xml:space="preserve">will be within </w:t>
      </w:r>
      <w:hyperlink w:anchor="_3.3._System_Constants" w:history="1">
        <w:r w:rsidR="00061484" w:rsidRPr="007C4A8D">
          <w:rPr>
            <w:rStyle w:val="Hyperlink"/>
            <w:b/>
            <w:bCs/>
            <w:i/>
            <w:iCs/>
          </w:rPr>
          <w:t>POT_HEIGHT_RANGE</w:t>
        </w:r>
      </w:hyperlink>
      <w:r w:rsidR="00F456F9">
        <w:t>.</w:t>
      </w:r>
    </w:p>
    <w:p w14:paraId="4908976F" w14:textId="77F13E8D" w:rsidR="008030E7" w:rsidRDefault="008030E7" w:rsidP="002377B8">
      <w:pPr>
        <w:pStyle w:val="ListParagraph"/>
        <w:numPr>
          <w:ilvl w:val="0"/>
          <w:numId w:val="1"/>
        </w:numPr>
      </w:pPr>
      <w:r>
        <w:t>Advanced terrain navigation. The robot will not be required to climb any obstacles</w:t>
      </w:r>
      <w:r w:rsidR="000C66FC">
        <w:t xml:space="preserve"> to navigate towards a plant. </w:t>
      </w:r>
      <w:r w:rsidR="005064A7">
        <w:t xml:space="preserve">Basic movement and obstacle detection, with rudimentary obstacle avoidance will be within </w:t>
      </w:r>
      <w:r w:rsidR="00805334">
        <w:t>scope, and expanded upon as necessary.</w:t>
      </w:r>
    </w:p>
    <w:p w14:paraId="17FC3111" w14:textId="7C3D728C" w:rsidR="08E305E5" w:rsidRDefault="388062CA" w:rsidP="002377B8">
      <w:pPr>
        <w:pStyle w:val="ListParagraph"/>
        <w:numPr>
          <w:ilvl w:val="0"/>
          <w:numId w:val="1"/>
        </w:numPr>
      </w:pPr>
      <w:r>
        <w:t>Elevated plants. The robot will only be required to tend to plants located on the floor of the home.</w:t>
      </w:r>
    </w:p>
    <w:p w14:paraId="30CD8DC4" w14:textId="364E7EB6" w:rsidR="5780601E" w:rsidRDefault="5780601E" w:rsidP="002377B8">
      <w:pPr>
        <w:pStyle w:val="ListParagraph"/>
        <w:numPr>
          <w:ilvl w:val="0"/>
          <w:numId w:val="1"/>
        </w:numPr>
      </w:pPr>
      <w:r>
        <w:t xml:space="preserve">Plants on different floors of a home. The robot will not be required to travel up and down stairs or </w:t>
      </w:r>
      <w:r w:rsidR="11486D22">
        <w:t>ramps.</w:t>
      </w:r>
      <w:r>
        <w:t xml:space="preserve"> </w:t>
      </w:r>
    </w:p>
    <w:p w14:paraId="6C14CE8F" w14:textId="1C6F4023" w:rsidR="00DD20D3" w:rsidRDefault="00DD20D3" w:rsidP="002377B8">
      <w:pPr>
        <w:pStyle w:val="ListParagraph"/>
        <w:numPr>
          <w:ilvl w:val="0"/>
          <w:numId w:val="1"/>
        </w:numPr>
      </w:pPr>
      <w:r>
        <w:t xml:space="preserve">Outdoor operation. </w:t>
      </w:r>
      <w:r w:rsidR="4C3E00F9">
        <w:t>This robot will be for indoor use only and will not be built</w:t>
      </w:r>
      <w:r w:rsidR="0023107F">
        <w:t xml:space="preserve"> resistant to different weather elements such as strong winds and </w:t>
      </w:r>
      <w:r w:rsidR="4E8D5E0A">
        <w:t xml:space="preserve">rain or </w:t>
      </w:r>
      <w:r w:rsidR="0023107F">
        <w:t>snow.</w:t>
      </w:r>
    </w:p>
    <w:p w14:paraId="345435AC" w14:textId="05D6CE32" w:rsidR="00EE5CD4" w:rsidRDefault="001C6087" w:rsidP="00006904">
      <w:pPr>
        <w:pStyle w:val="Heading2"/>
      </w:pPr>
      <w:bookmarkStart w:id="15" w:name="_Toc150627846"/>
      <w:bookmarkStart w:id="16" w:name="_Toc150723682"/>
      <w:bookmarkStart w:id="17" w:name="_Toc150723664"/>
      <w:bookmarkStart w:id="18" w:name="_Toc150725517"/>
      <w:bookmarkStart w:id="19" w:name="_Toc150780138"/>
      <w:r>
        <w:t>2.2. Project Constraints</w:t>
      </w:r>
      <w:bookmarkEnd w:id="15"/>
      <w:bookmarkEnd w:id="16"/>
      <w:bookmarkEnd w:id="17"/>
      <w:bookmarkEnd w:id="18"/>
      <w:bookmarkEnd w:id="19"/>
    </w:p>
    <w:p w14:paraId="6CDA8F9A" w14:textId="44E689E2" w:rsidR="001C6087" w:rsidRDefault="00811DA5" w:rsidP="001C6087">
      <w:r>
        <w:t>There are 2 main constraints to keep track of when working on this project.</w:t>
      </w:r>
    </w:p>
    <w:p w14:paraId="6D62FC41" w14:textId="2E1ADF35" w:rsidR="00811DA5" w:rsidRDefault="00811DA5" w:rsidP="002377B8">
      <w:pPr>
        <w:pStyle w:val="ListParagraph"/>
        <w:numPr>
          <w:ilvl w:val="0"/>
          <w:numId w:val="2"/>
        </w:numPr>
      </w:pPr>
      <w:r>
        <w:t>Budget. There is a maximum budget of $750 for the Bill of Materials (BOM) that should not be exceeded.</w:t>
      </w:r>
    </w:p>
    <w:p w14:paraId="7287BFDF" w14:textId="416FCEF5" w:rsidR="00811DA5" w:rsidRPr="001C6087" w:rsidRDefault="00811DA5" w:rsidP="002377B8">
      <w:pPr>
        <w:pStyle w:val="ListParagraph"/>
        <w:numPr>
          <w:ilvl w:val="0"/>
          <w:numId w:val="2"/>
        </w:numPr>
      </w:pPr>
      <w:r>
        <w:t xml:space="preserve">Time. </w:t>
      </w:r>
      <w:r w:rsidR="00177EC6">
        <w:t xml:space="preserve">Revision 0 is due by January 26, 2024, which must capture the major components of the project. Revision 1 is due by </w:t>
      </w:r>
      <w:r w:rsidR="004A076B">
        <w:t>March 27, 2024</w:t>
      </w:r>
      <w:r w:rsidR="0086523F">
        <w:t>, which must build upon Revision 0.</w:t>
      </w:r>
      <w:r w:rsidR="00EF3F54">
        <w:t xml:space="preserve"> The project’s ultimate completion date is to be the </w:t>
      </w:r>
      <w:r w:rsidR="00CA507C">
        <w:t>date of the Final Presentation</w:t>
      </w:r>
      <w:r w:rsidR="00EF3F54">
        <w:t xml:space="preserve">, </w:t>
      </w:r>
      <w:r w:rsidR="00CA507C">
        <w:t>March 27, 2024.</w:t>
      </w:r>
    </w:p>
    <w:p w14:paraId="37B7DDEF" w14:textId="77777777" w:rsidR="00E53C18" w:rsidRDefault="00E53C18" w:rsidP="00006904">
      <w:pPr>
        <w:pStyle w:val="Heading2"/>
        <w:sectPr w:rsidR="00E53C18" w:rsidSect="00B41E83">
          <w:headerReference w:type="default" r:id="rId11"/>
          <w:footerReference w:type="default" r:id="rId12"/>
          <w:pgSz w:w="12240" w:h="15840"/>
          <w:pgMar w:top="907" w:right="907" w:bottom="907" w:left="907" w:header="709" w:footer="709" w:gutter="0"/>
          <w:pgNumType w:start="1"/>
          <w:cols w:space="708"/>
          <w:titlePg/>
          <w:docGrid w:linePitch="360"/>
        </w:sectPr>
      </w:pPr>
      <w:bookmarkStart w:id="20" w:name="_Toc150627847"/>
    </w:p>
    <w:p w14:paraId="3366493E" w14:textId="4C94EAA9" w:rsidR="480AA42B" w:rsidRPr="00E15C61" w:rsidRDefault="480AA42B" w:rsidP="00006904">
      <w:pPr>
        <w:pStyle w:val="Heading2"/>
      </w:pPr>
      <w:bookmarkStart w:id="21" w:name="_Toc150723683"/>
      <w:bookmarkStart w:id="22" w:name="_Toc150723665"/>
      <w:bookmarkStart w:id="23" w:name="_Toc150725518"/>
      <w:bookmarkStart w:id="24" w:name="_Toc150780139"/>
      <w:r>
        <w:lastRenderedPageBreak/>
        <w:t>2.</w:t>
      </w:r>
      <w:r w:rsidR="00EB02A6">
        <w:t>3</w:t>
      </w:r>
      <w:r w:rsidR="27E148E6">
        <w:t>.</w:t>
      </w:r>
      <w:r>
        <w:t xml:space="preserve"> System Boundary Diagram</w:t>
      </w:r>
      <w:bookmarkEnd w:id="20"/>
      <w:bookmarkEnd w:id="21"/>
      <w:bookmarkEnd w:id="22"/>
      <w:bookmarkEnd w:id="23"/>
      <w:bookmarkEnd w:id="24"/>
    </w:p>
    <w:p w14:paraId="6E70ADE5" w14:textId="64BB5226" w:rsidR="00347EED" w:rsidRDefault="00E51138" w:rsidP="00347EED">
      <w:pPr>
        <w:keepNext/>
        <w:jc w:val="center"/>
      </w:pPr>
      <w:r>
        <w:rPr>
          <w:noProof/>
        </w:rPr>
        <w:drawing>
          <wp:inline distT="0" distB="0" distL="0" distR="0" wp14:anchorId="62CB0213" wp14:editId="42C712B3">
            <wp:extent cx="8625016" cy="5592178"/>
            <wp:effectExtent l="0" t="0" r="5080" b="8890"/>
            <wp:docPr id="1239966351" name="Picture 1239966351" descr="A diagram with arrows pointing to the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66351" name="Picture 1" descr="A diagram with arrows pointing to the si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26884" cy="559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96AE" w14:textId="65039F77" w:rsidR="36BA52DF" w:rsidRPr="00C3380A" w:rsidRDefault="00347EED" w:rsidP="00F10466">
      <w:pPr>
        <w:pStyle w:val="Caption"/>
      </w:pPr>
      <w:bookmarkStart w:id="25" w:name="_Toc150709849"/>
      <w:bookmarkStart w:id="26" w:name="_Toc150725563"/>
      <w:r w:rsidRPr="00C3380A">
        <w:t xml:space="preserve">Figure </w:t>
      </w:r>
      <w:r w:rsidRPr="00C3380A">
        <w:fldChar w:fldCharType="begin"/>
      </w:r>
      <w:r w:rsidRPr="00C3380A">
        <w:instrText xml:space="preserve"> SEQ Figure \* ARABIC </w:instrText>
      </w:r>
      <w:r w:rsidRPr="00C3380A">
        <w:fldChar w:fldCharType="separate"/>
      </w:r>
      <w:r w:rsidR="00035EF7" w:rsidRPr="00C3380A">
        <w:t>1</w:t>
      </w:r>
      <w:r w:rsidRPr="00C3380A">
        <w:fldChar w:fldCharType="end"/>
      </w:r>
      <w:r w:rsidRPr="00C3380A">
        <w:t>: System Boundary Diagram</w:t>
      </w:r>
      <w:bookmarkEnd w:id="25"/>
      <w:bookmarkEnd w:id="26"/>
    </w:p>
    <w:p w14:paraId="23C9DEE9" w14:textId="77777777" w:rsidR="00E53C18" w:rsidRDefault="00E53C18" w:rsidP="00006904">
      <w:pPr>
        <w:pStyle w:val="Heading2"/>
        <w:sectPr w:rsidR="00E53C18" w:rsidSect="00E53C18">
          <w:pgSz w:w="15840" w:h="12240" w:orient="landscape"/>
          <w:pgMar w:top="907" w:right="907" w:bottom="907" w:left="907" w:header="709" w:footer="709" w:gutter="0"/>
          <w:cols w:space="708"/>
          <w:docGrid w:linePitch="360"/>
        </w:sectPr>
      </w:pPr>
      <w:bookmarkStart w:id="27" w:name="_Toc150627848"/>
    </w:p>
    <w:p w14:paraId="22C12793" w14:textId="49A08A5B" w:rsidR="480AA42B" w:rsidRPr="00E15C61" w:rsidRDefault="480AA42B" w:rsidP="00006904">
      <w:pPr>
        <w:pStyle w:val="Heading2"/>
      </w:pPr>
      <w:bookmarkStart w:id="28" w:name="_Toc150723684"/>
      <w:bookmarkStart w:id="29" w:name="_Toc150723666"/>
      <w:bookmarkStart w:id="30" w:name="_Toc150725519"/>
      <w:bookmarkStart w:id="31" w:name="_Toc150780140"/>
      <w:r>
        <w:lastRenderedPageBreak/>
        <w:t>2.</w:t>
      </w:r>
      <w:r w:rsidR="00EB02A6">
        <w:t>4</w:t>
      </w:r>
      <w:r w:rsidR="25F12A4E">
        <w:t>.</w:t>
      </w:r>
      <w:r>
        <w:t xml:space="preserve"> System Context Diagram</w:t>
      </w:r>
      <w:bookmarkEnd w:id="27"/>
      <w:bookmarkEnd w:id="28"/>
      <w:bookmarkEnd w:id="29"/>
      <w:bookmarkEnd w:id="30"/>
      <w:bookmarkEnd w:id="31"/>
    </w:p>
    <w:p w14:paraId="155E63A6" w14:textId="77777777" w:rsidR="00347EED" w:rsidRDefault="4C64E341" w:rsidP="00347EED">
      <w:pPr>
        <w:keepNext/>
        <w:jc w:val="center"/>
      </w:pPr>
      <w:r>
        <w:rPr>
          <w:noProof/>
        </w:rPr>
        <w:drawing>
          <wp:inline distT="0" distB="0" distL="0" distR="0" wp14:anchorId="61206E20" wp14:editId="30EDFDB2">
            <wp:extent cx="6245102" cy="5438444"/>
            <wp:effectExtent l="0" t="0" r="3810" b="0"/>
            <wp:docPr id="253748168" name="Picture 253748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582" cy="544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4B" w14:textId="17B5F536" w:rsidR="4C64E341" w:rsidRPr="00C3380A" w:rsidRDefault="00347EED" w:rsidP="00F10466">
      <w:pPr>
        <w:pStyle w:val="Caption"/>
      </w:pPr>
      <w:bookmarkStart w:id="32" w:name="_Toc150709850"/>
      <w:bookmarkStart w:id="33" w:name="_Toc150725564"/>
      <w:r w:rsidRPr="00C3380A">
        <w:t xml:space="preserve">Figure </w:t>
      </w:r>
      <w:r w:rsidRPr="00C3380A">
        <w:fldChar w:fldCharType="begin"/>
      </w:r>
      <w:r w:rsidRPr="00C3380A">
        <w:instrText xml:space="preserve"> SEQ Figure \* ARABIC </w:instrText>
      </w:r>
      <w:r w:rsidRPr="00C3380A">
        <w:fldChar w:fldCharType="separate"/>
      </w:r>
      <w:r w:rsidR="00035EF7" w:rsidRPr="00C3380A">
        <w:t>2</w:t>
      </w:r>
      <w:r w:rsidRPr="00C3380A">
        <w:fldChar w:fldCharType="end"/>
      </w:r>
      <w:r w:rsidRPr="00C3380A">
        <w:t>: System Context Diagram</w:t>
      </w:r>
      <w:bookmarkEnd w:id="32"/>
      <w:bookmarkEnd w:id="33"/>
    </w:p>
    <w:p w14:paraId="1A8E1DA6" w14:textId="77777777" w:rsidR="00E53C18" w:rsidRDefault="00E53C18" w:rsidP="00006904">
      <w:pPr>
        <w:pStyle w:val="Heading2"/>
        <w:sectPr w:rsidR="00E53C18" w:rsidSect="00E53C18">
          <w:pgSz w:w="15840" w:h="12240" w:orient="landscape"/>
          <w:pgMar w:top="907" w:right="907" w:bottom="907" w:left="907" w:header="709" w:footer="709" w:gutter="0"/>
          <w:cols w:space="708"/>
          <w:docGrid w:linePitch="360"/>
        </w:sectPr>
      </w:pPr>
      <w:bookmarkStart w:id="34" w:name="_Toc150627849"/>
    </w:p>
    <w:p w14:paraId="488C8CD5" w14:textId="18E3FAB5" w:rsidR="00FF0DC7" w:rsidRPr="00EC7D27" w:rsidRDefault="24A6E127" w:rsidP="00EC7D27">
      <w:pPr>
        <w:pStyle w:val="Heading2"/>
      </w:pPr>
      <w:bookmarkStart w:id="35" w:name="_Toc150723685"/>
      <w:bookmarkStart w:id="36" w:name="_Toc150723667"/>
      <w:bookmarkStart w:id="37" w:name="_Toc150725520"/>
      <w:bookmarkStart w:id="38" w:name="_Toc150780141"/>
      <w:r w:rsidRPr="00E15C61">
        <w:lastRenderedPageBreak/>
        <w:t>2.</w:t>
      </w:r>
      <w:r w:rsidR="00EB02A6" w:rsidRPr="00E15C61">
        <w:t>5</w:t>
      </w:r>
      <w:r w:rsidRPr="00E15C61">
        <w:t xml:space="preserve">. </w:t>
      </w:r>
      <w:r w:rsidRPr="00006904">
        <w:t>Behaviour</w:t>
      </w:r>
      <w:r w:rsidRPr="00E15C61">
        <w:t xml:space="preserve"> Overview</w:t>
      </w:r>
      <w:bookmarkEnd w:id="34"/>
      <w:bookmarkEnd w:id="35"/>
      <w:bookmarkEnd w:id="36"/>
      <w:bookmarkEnd w:id="37"/>
      <w:bookmarkEnd w:id="3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9"/>
        <w:gridCol w:w="1560"/>
        <w:gridCol w:w="7727"/>
      </w:tblGrid>
      <w:tr w:rsidR="00B42904" w14:paraId="32DE8860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27F7A15B" w14:textId="03D64D05" w:rsidR="00B42904" w:rsidRPr="00B42904" w:rsidRDefault="00DB6D2F" w:rsidP="00B429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Notation</w:t>
            </w:r>
          </w:p>
        </w:tc>
        <w:tc>
          <w:tcPr>
            <w:tcW w:w="749" w:type="pct"/>
            <w:vAlign w:val="center"/>
          </w:tcPr>
          <w:p w14:paraId="61F5E823" w14:textId="7A4B144F" w:rsidR="00B42904" w:rsidRPr="00B42904" w:rsidRDefault="00DB6D2F" w:rsidP="00B429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09" w:type="pct"/>
            <w:vAlign w:val="center"/>
          </w:tcPr>
          <w:p w14:paraId="31D77CE1" w14:textId="6C295BD1" w:rsidR="00B42904" w:rsidRPr="00B42904" w:rsidRDefault="00DB6D2F" w:rsidP="00B429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42904" w14:paraId="422B6B1A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1E228D0A" w14:textId="000BA887" w:rsidR="00B42904" w:rsidRDefault="00B56427" w:rsidP="00B56427">
            <w:pPr>
              <w:jc w:val="center"/>
            </w:pPr>
            <w:r>
              <w:t>m_</w:t>
            </w:r>
          </w:p>
        </w:tc>
        <w:tc>
          <w:tcPr>
            <w:tcW w:w="749" w:type="pct"/>
            <w:vAlign w:val="center"/>
          </w:tcPr>
          <w:p w14:paraId="2E897B05" w14:textId="31DE9A43" w:rsidR="00B42904" w:rsidRDefault="00B56427" w:rsidP="00B56427">
            <w:pPr>
              <w:jc w:val="center"/>
            </w:pPr>
            <w:r>
              <w:t>Prefix</w:t>
            </w:r>
          </w:p>
        </w:tc>
        <w:tc>
          <w:tcPr>
            <w:tcW w:w="3709" w:type="pct"/>
            <w:vAlign w:val="center"/>
          </w:tcPr>
          <w:p w14:paraId="6B41461B" w14:textId="12A75473" w:rsidR="00B42904" w:rsidRDefault="0088098C" w:rsidP="00E15C61">
            <w:r>
              <w:t>Denotes monitored variables</w:t>
            </w:r>
            <w:r w:rsidR="008F251D">
              <w:t xml:space="preserve">. See </w:t>
            </w:r>
            <w:r w:rsidR="008F251D" w:rsidRPr="00DB770B">
              <w:rPr>
                <w:b/>
                <w:bCs/>
              </w:rPr>
              <w:fldChar w:fldCharType="begin"/>
            </w:r>
            <w:r w:rsidR="008F251D" w:rsidRPr="00DB770B">
              <w:rPr>
                <w:b/>
                <w:bCs/>
              </w:rPr>
              <w:instrText xml:space="preserve"> REF _Ref150689237 \h </w:instrText>
            </w:r>
            <w:r w:rsidR="00AC4903" w:rsidRPr="00DB770B">
              <w:rPr>
                <w:b/>
                <w:bCs/>
              </w:rPr>
              <w:instrText xml:space="preserve"> \* MERGEFORMAT </w:instrText>
            </w:r>
            <w:r w:rsidR="008F251D" w:rsidRPr="00DB770B">
              <w:rPr>
                <w:b/>
                <w:bCs/>
              </w:rPr>
            </w:r>
            <w:r w:rsidR="008F251D" w:rsidRPr="00DB770B">
              <w:rPr>
                <w:b/>
                <w:bCs/>
              </w:rPr>
              <w:fldChar w:fldCharType="separate"/>
            </w:r>
            <w:r w:rsidR="00015497">
              <w:rPr>
                <w:lang w:val="en-US"/>
              </w:rPr>
              <w:t>Error! Reference source not found.</w:t>
            </w:r>
            <w:r w:rsidR="008F251D" w:rsidRPr="00DB770B">
              <w:rPr>
                <w:b/>
                <w:bCs/>
              </w:rPr>
              <w:fldChar w:fldCharType="end"/>
            </w:r>
          </w:p>
        </w:tc>
      </w:tr>
      <w:tr w:rsidR="008F251D" w14:paraId="4D180B08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50DA2ECF" w14:textId="7744A098" w:rsidR="008F251D" w:rsidRDefault="008F251D" w:rsidP="00B56427">
            <w:pPr>
              <w:jc w:val="center"/>
            </w:pPr>
            <w:r>
              <w:t>c_</w:t>
            </w:r>
          </w:p>
        </w:tc>
        <w:tc>
          <w:tcPr>
            <w:tcW w:w="749" w:type="pct"/>
            <w:vAlign w:val="center"/>
          </w:tcPr>
          <w:p w14:paraId="5D428A8C" w14:textId="4638DF8A" w:rsidR="008F251D" w:rsidRDefault="008F251D" w:rsidP="00B56427">
            <w:pPr>
              <w:jc w:val="center"/>
            </w:pPr>
            <w:r>
              <w:t>Prefix</w:t>
            </w:r>
          </w:p>
        </w:tc>
        <w:tc>
          <w:tcPr>
            <w:tcW w:w="3709" w:type="pct"/>
            <w:vAlign w:val="center"/>
          </w:tcPr>
          <w:p w14:paraId="5CCA0469" w14:textId="2DB12CD5" w:rsidR="008F251D" w:rsidRDefault="008F251D" w:rsidP="00E15C61">
            <w:r>
              <w:t>Denotes controlled variables. See</w:t>
            </w:r>
            <w:r w:rsidR="00C54782">
              <w:rPr>
                <w:b/>
                <w:bCs/>
              </w:rPr>
              <w:t xml:space="preserve"> </w:t>
            </w:r>
          </w:p>
        </w:tc>
      </w:tr>
      <w:tr w:rsidR="008F251D" w14:paraId="2AD34999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7AED9299" w14:textId="538C5A72" w:rsidR="008F251D" w:rsidRDefault="008F251D" w:rsidP="00B56427">
            <w:pPr>
              <w:jc w:val="center"/>
            </w:pPr>
            <w:r>
              <w:t>NAME</w:t>
            </w:r>
          </w:p>
        </w:tc>
        <w:tc>
          <w:tcPr>
            <w:tcW w:w="749" w:type="pct"/>
            <w:vAlign w:val="center"/>
          </w:tcPr>
          <w:p w14:paraId="071DFDEF" w14:textId="2C000B49" w:rsidR="008F251D" w:rsidRDefault="002F068F" w:rsidP="00B56427">
            <w:pPr>
              <w:jc w:val="center"/>
            </w:pPr>
            <w:r>
              <w:t>Capitalization</w:t>
            </w:r>
          </w:p>
        </w:tc>
        <w:tc>
          <w:tcPr>
            <w:tcW w:w="3709" w:type="pct"/>
            <w:vAlign w:val="center"/>
          </w:tcPr>
          <w:p w14:paraId="24A3612A" w14:textId="2700638F" w:rsidR="008F251D" w:rsidRDefault="007E700D" w:rsidP="00E15C61">
            <w:r>
              <w:t xml:space="preserve">Variable names in full uppercase refer to constants. See </w:t>
            </w:r>
            <w:r w:rsidRPr="00DB770B">
              <w:rPr>
                <w:b/>
                <w:bCs/>
              </w:rPr>
              <w:fldChar w:fldCharType="begin"/>
            </w:r>
            <w:r w:rsidRPr="00DB770B">
              <w:rPr>
                <w:b/>
                <w:bCs/>
              </w:rPr>
              <w:instrText xml:space="preserve"> REF _Ref150689364 \h </w:instrText>
            </w:r>
            <w:r w:rsidR="00AC4903" w:rsidRPr="00DB770B">
              <w:rPr>
                <w:b/>
                <w:bCs/>
              </w:rPr>
              <w:instrText xml:space="preserve"> \* MERGEFORMAT </w:instrText>
            </w:r>
            <w:r w:rsidRPr="00DB770B">
              <w:rPr>
                <w:b/>
                <w:bCs/>
              </w:rPr>
            </w:r>
            <w:r w:rsidRPr="00DB770B">
              <w:rPr>
                <w:b/>
                <w:bCs/>
              </w:rPr>
              <w:fldChar w:fldCharType="separate"/>
            </w:r>
            <w:r w:rsidR="00015497">
              <w:rPr>
                <w:lang w:val="en-US"/>
              </w:rPr>
              <w:t>Error! Reference source not found.</w:t>
            </w:r>
            <w:r w:rsidRPr="00DB770B">
              <w:rPr>
                <w:b/>
                <w:bCs/>
              </w:rPr>
              <w:fldChar w:fldCharType="end"/>
            </w:r>
          </w:p>
        </w:tc>
      </w:tr>
      <w:tr w:rsidR="007E700D" w14:paraId="35148673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104DEF19" w14:textId="5E245F2E" w:rsidR="007E700D" w:rsidRDefault="00A25392" w:rsidP="00B56427">
            <w:pPr>
              <w:jc w:val="center"/>
            </w:pPr>
            <w:r>
              <w:t>RM</w:t>
            </w:r>
          </w:p>
        </w:tc>
        <w:tc>
          <w:tcPr>
            <w:tcW w:w="749" w:type="pct"/>
            <w:vAlign w:val="center"/>
          </w:tcPr>
          <w:p w14:paraId="18DA48C8" w14:textId="5AD08DE5" w:rsidR="007E700D" w:rsidRDefault="00A25392" w:rsidP="00B56427">
            <w:pPr>
              <w:jc w:val="center"/>
            </w:pPr>
            <w:r>
              <w:t>Acronym</w:t>
            </w:r>
          </w:p>
        </w:tc>
        <w:tc>
          <w:tcPr>
            <w:tcW w:w="3709" w:type="pct"/>
            <w:vAlign w:val="center"/>
          </w:tcPr>
          <w:p w14:paraId="0926EB10" w14:textId="7F036321" w:rsidR="007E700D" w:rsidRDefault="00A25392" w:rsidP="00E15C61">
            <w:r>
              <w:t xml:space="preserve">Refers to requirements related </w:t>
            </w:r>
            <w:r w:rsidRPr="00BF6B30">
              <w:rPr>
                <w:bCs/>
              </w:rPr>
              <w:t>to</w:t>
            </w:r>
            <w:r w:rsidRPr="00DB770B">
              <w:rPr>
                <w:b/>
              </w:rPr>
              <w:t xml:space="preserve"> </w:t>
            </w:r>
            <w:r w:rsidR="00E028E0" w:rsidRPr="00DB770B">
              <w:rPr>
                <w:b/>
              </w:rPr>
              <w:fldChar w:fldCharType="begin"/>
            </w:r>
            <w:r w:rsidR="00E028E0">
              <w:instrText xml:space="preserve"> REF _Ref150689469 \h </w:instrText>
            </w:r>
            <w:r w:rsidR="00AC4903">
              <w:instrText xml:space="preserve"> \* MERGEFORMAT </w:instrText>
            </w:r>
            <w:r w:rsidR="00E028E0" w:rsidRPr="00DB770B">
              <w:rPr>
                <w:b/>
              </w:rPr>
            </w:r>
            <w:r w:rsidR="00E028E0" w:rsidRPr="00DB770B">
              <w:rPr>
                <w:b/>
              </w:rPr>
              <w:fldChar w:fldCharType="separate"/>
            </w:r>
            <w:r w:rsidR="00E028E0" w:rsidRPr="00DB770B">
              <w:rPr>
                <w:b/>
              </w:rPr>
              <w:t>4.1.1. Physical Movement of the Robot (RM)</w:t>
            </w:r>
            <w:r w:rsidR="00E028E0" w:rsidRPr="00DB770B">
              <w:rPr>
                <w:b/>
              </w:rPr>
              <w:fldChar w:fldCharType="end"/>
            </w:r>
          </w:p>
        </w:tc>
      </w:tr>
      <w:tr w:rsidR="00E028E0" w14:paraId="453D18FD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6538A874" w14:textId="0884FAC3" w:rsidR="00E028E0" w:rsidRDefault="005C1314" w:rsidP="00B56427">
            <w:pPr>
              <w:jc w:val="center"/>
            </w:pPr>
            <w:r>
              <w:t>RN</w:t>
            </w:r>
          </w:p>
        </w:tc>
        <w:tc>
          <w:tcPr>
            <w:tcW w:w="749" w:type="pct"/>
            <w:vAlign w:val="center"/>
          </w:tcPr>
          <w:p w14:paraId="49A353B7" w14:textId="4271A75A" w:rsidR="00E028E0" w:rsidRDefault="005C1314" w:rsidP="00B56427">
            <w:pPr>
              <w:jc w:val="center"/>
            </w:pPr>
            <w:r>
              <w:t>Acronym</w:t>
            </w:r>
          </w:p>
        </w:tc>
        <w:tc>
          <w:tcPr>
            <w:tcW w:w="3709" w:type="pct"/>
            <w:vAlign w:val="center"/>
          </w:tcPr>
          <w:p w14:paraId="19CF6AB3" w14:textId="026BB905" w:rsidR="00E028E0" w:rsidRDefault="005C1314" w:rsidP="00E15C61">
            <w:r>
              <w:t xml:space="preserve">Refers to requirements related to </w:t>
            </w:r>
            <w:r w:rsidRPr="00DB770B">
              <w:rPr>
                <w:b/>
              </w:rPr>
              <w:fldChar w:fldCharType="begin"/>
            </w:r>
            <w:r>
              <w:instrText xml:space="preserve"> REF _Ref150689541 \h </w:instrText>
            </w:r>
            <w:r w:rsidR="00AC4903">
              <w:instrText xml:space="preserve"> \* MERGEFORMAT </w:instrText>
            </w:r>
            <w:r w:rsidRPr="00DB770B">
              <w:rPr>
                <w:b/>
              </w:rPr>
            </w:r>
            <w:r w:rsidRPr="00DB770B">
              <w:rPr>
                <w:b/>
              </w:rPr>
              <w:fldChar w:fldCharType="separate"/>
            </w:r>
            <w:r w:rsidRPr="00DB770B">
              <w:rPr>
                <w:b/>
              </w:rPr>
              <w:t>4.1.2. Navigation of the Robot (RN)</w:t>
            </w:r>
            <w:r w:rsidRPr="00DB770B">
              <w:rPr>
                <w:b/>
              </w:rPr>
              <w:fldChar w:fldCharType="end"/>
            </w:r>
          </w:p>
        </w:tc>
      </w:tr>
      <w:tr w:rsidR="00005E7B" w14:paraId="70C1665C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01B2486A" w14:textId="3335DC5B" w:rsidR="00005E7B" w:rsidRDefault="00005E7B" w:rsidP="00B56427">
            <w:pPr>
              <w:jc w:val="center"/>
            </w:pPr>
            <w:r>
              <w:t>PM</w:t>
            </w:r>
          </w:p>
        </w:tc>
        <w:tc>
          <w:tcPr>
            <w:tcW w:w="749" w:type="pct"/>
            <w:vAlign w:val="center"/>
          </w:tcPr>
          <w:p w14:paraId="2F90C0FB" w14:textId="6905A451" w:rsidR="00005E7B" w:rsidRDefault="00005E7B" w:rsidP="00B56427">
            <w:pPr>
              <w:jc w:val="center"/>
            </w:pPr>
            <w:r>
              <w:t>Acronym</w:t>
            </w:r>
          </w:p>
        </w:tc>
        <w:tc>
          <w:tcPr>
            <w:tcW w:w="3709" w:type="pct"/>
            <w:vAlign w:val="center"/>
          </w:tcPr>
          <w:p w14:paraId="5F48390C" w14:textId="2F1A8ACD" w:rsidR="00005E7B" w:rsidRDefault="00005E7B" w:rsidP="00E15C61">
            <w:r>
              <w:t xml:space="preserve">Refers to requirements related to </w:t>
            </w:r>
            <w:r w:rsidRPr="00DB770B">
              <w:rPr>
                <w:b/>
              </w:rPr>
              <w:fldChar w:fldCharType="begin"/>
            </w:r>
            <w:r w:rsidRPr="00DB770B">
              <w:rPr>
                <w:b/>
              </w:rPr>
              <w:instrText xml:space="preserve"> REF _Ref150689616 \h </w:instrText>
            </w:r>
            <w:r w:rsidR="00AC4903" w:rsidRPr="00DB770B">
              <w:rPr>
                <w:b/>
              </w:rPr>
              <w:instrText xml:space="preserve"> \* MERGEFORMAT </w:instrText>
            </w:r>
            <w:r w:rsidRPr="00DB770B">
              <w:rPr>
                <w:b/>
              </w:rPr>
            </w:r>
            <w:r w:rsidRPr="00DB770B">
              <w:rPr>
                <w:b/>
              </w:rPr>
              <w:fldChar w:fldCharType="separate"/>
            </w:r>
            <w:r w:rsidRPr="00DB770B">
              <w:rPr>
                <w:b/>
              </w:rPr>
              <w:t>4.2.1. Plant Maintenance Monitoring (PM)</w:t>
            </w:r>
            <w:r w:rsidRPr="00DB770B">
              <w:rPr>
                <w:b/>
              </w:rPr>
              <w:fldChar w:fldCharType="end"/>
            </w:r>
          </w:p>
        </w:tc>
      </w:tr>
      <w:tr w:rsidR="00005E7B" w14:paraId="0443C654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6FEA3B34" w14:textId="52630883" w:rsidR="00005E7B" w:rsidRDefault="00005E7B" w:rsidP="00B56427">
            <w:pPr>
              <w:jc w:val="center"/>
            </w:pPr>
            <w:r>
              <w:t>PD</w:t>
            </w:r>
          </w:p>
        </w:tc>
        <w:tc>
          <w:tcPr>
            <w:tcW w:w="749" w:type="pct"/>
            <w:vAlign w:val="center"/>
          </w:tcPr>
          <w:p w14:paraId="07EE20EC" w14:textId="1F6A1EC5" w:rsidR="00005E7B" w:rsidRDefault="00005E7B" w:rsidP="00B56427">
            <w:pPr>
              <w:jc w:val="center"/>
            </w:pPr>
            <w:r>
              <w:t>Acronym</w:t>
            </w:r>
          </w:p>
        </w:tc>
        <w:tc>
          <w:tcPr>
            <w:tcW w:w="3709" w:type="pct"/>
            <w:vAlign w:val="center"/>
          </w:tcPr>
          <w:p w14:paraId="5571A7EB" w14:textId="0592DFFD" w:rsidR="00005E7B" w:rsidRDefault="00005E7B" w:rsidP="00E15C61">
            <w:r>
              <w:t xml:space="preserve">Refers to requirements related to </w:t>
            </w:r>
            <w:r w:rsidRPr="00DB770B">
              <w:rPr>
                <w:b/>
              </w:rPr>
              <w:fldChar w:fldCharType="begin"/>
            </w:r>
            <w:r>
              <w:instrText xml:space="preserve"> REF _Ref150689663 \h </w:instrText>
            </w:r>
            <w:r w:rsidR="00AC4903">
              <w:instrText xml:space="preserve"> \* MERGEFORMAT </w:instrText>
            </w:r>
            <w:r w:rsidRPr="00DB770B">
              <w:rPr>
                <w:b/>
              </w:rPr>
            </w:r>
            <w:r w:rsidRPr="00DB770B">
              <w:rPr>
                <w:b/>
              </w:rPr>
              <w:fldChar w:fldCharType="separate"/>
            </w:r>
            <w:r w:rsidRPr="00DB770B">
              <w:rPr>
                <w:b/>
              </w:rPr>
              <w:t>4.2.2. Plant Maintenance Delivery (PD)</w:t>
            </w:r>
            <w:r w:rsidRPr="00DB770B">
              <w:rPr>
                <w:b/>
              </w:rPr>
              <w:fldChar w:fldCharType="end"/>
            </w:r>
          </w:p>
        </w:tc>
      </w:tr>
      <w:tr w:rsidR="00D412D8" w14:paraId="361DA5D2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184C4C84" w14:textId="607B9356" w:rsidR="00D412D8" w:rsidRDefault="0099564F" w:rsidP="00B56427">
            <w:pPr>
              <w:jc w:val="center"/>
            </w:pPr>
            <w:r>
              <w:t>E</w:t>
            </w:r>
          </w:p>
        </w:tc>
        <w:tc>
          <w:tcPr>
            <w:tcW w:w="749" w:type="pct"/>
            <w:vAlign w:val="center"/>
          </w:tcPr>
          <w:p w14:paraId="42203480" w14:textId="40903647" w:rsidR="00D412D8" w:rsidRDefault="0099564F" w:rsidP="00B56427">
            <w:pPr>
              <w:jc w:val="center"/>
            </w:pPr>
            <w:r>
              <w:t>Acronym</w:t>
            </w:r>
          </w:p>
        </w:tc>
        <w:tc>
          <w:tcPr>
            <w:tcW w:w="3709" w:type="pct"/>
            <w:vAlign w:val="center"/>
          </w:tcPr>
          <w:p w14:paraId="688AF674" w14:textId="6D6397D1" w:rsidR="00D412D8" w:rsidRDefault="0099564F" w:rsidP="00E15C61">
            <w:r>
              <w:t xml:space="preserve">Refers to requirements related to </w:t>
            </w:r>
            <w:r w:rsidR="00C233EC" w:rsidRPr="00C16803">
              <w:rPr>
                <w:b/>
              </w:rPr>
              <w:fldChar w:fldCharType="begin"/>
            </w:r>
            <w:r w:rsidR="00C233EC">
              <w:instrText xml:space="preserve"> REF _Ref150694907 \h </w:instrText>
            </w:r>
            <w:r w:rsidR="00AC4903">
              <w:instrText xml:space="preserve"> \* MERGEFORMAT </w:instrText>
            </w:r>
            <w:r w:rsidR="00C233EC" w:rsidRPr="00C16803">
              <w:rPr>
                <w:b/>
              </w:rPr>
            </w:r>
            <w:r w:rsidR="00C233EC" w:rsidRPr="00C16803">
              <w:rPr>
                <w:b/>
              </w:rPr>
              <w:fldChar w:fldCharType="separate"/>
            </w:r>
            <w:r w:rsidR="00C233EC" w:rsidRPr="00C16803">
              <w:rPr>
                <w:b/>
              </w:rPr>
              <w:t>4.3. Environment</w:t>
            </w:r>
            <w:r w:rsidR="00C233EC" w:rsidRPr="00C16803">
              <w:rPr>
                <w:b/>
              </w:rPr>
              <w:fldChar w:fldCharType="end"/>
            </w:r>
          </w:p>
        </w:tc>
      </w:tr>
      <w:tr w:rsidR="00C233EC" w14:paraId="6F90BC10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23AC29EE" w14:textId="1E8B9D0A" w:rsidR="00C233EC" w:rsidRDefault="00C233EC" w:rsidP="00B56427">
            <w:pPr>
              <w:jc w:val="center"/>
            </w:pPr>
            <w:r>
              <w:t>H</w:t>
            </w:r>
          </w:p>
        </w:tc>
        <w:tc>
          <w:tcPr>
            <w:tcW w:w="749" w:type="pct"/>
            <w:vAlign w:val="center"/>
          </w:tcPr>
          <w:p w14:paraId="1ED1676E" w14:textId="6D51619E" w:rsidR="00C233EC" w:rsidRDefault="00C233EC" w:rsidP="00B56427">
            <w:pPr>
              <w:jc w:val="center"/>
            </w:pPr>
            <w:r>
              <w:t>Acronym</w:t>
            </w:r>
          </w:p>
        </w:tc>
        <w:tc>
          <w:tcPr>
            <w:tcW w:w="3709" w:type="pct"/>
            <w:vAlign w:val="center"/>
          </w:tcPr>
          <w:p w14:paraId="6279A3E0" w14:textId="46414D7A" w:rsidR="00C233EC" w:rsidRDefault="00C233EC" w:rsidP="00E15C61">
            <w:r>
              <w:t xml:space="preserve">Refers to requirements related to </w:t>
            </w:r>
            <w:r w:rsidR="00B4409E" w:rsidRPr="00C16803">
              <w:rPr>
                <w:b/>
              </w:rPr>
              <w:fldChar w:fldCharType="begin"/>
            </w:r>
            <w:r w:rsidR="00B4409E">
              <w:instrText xml:space="preserve"> REF _Ref150694953 \h </w:instrText>
            </w:r>
            <w:r w:rsidR="00AC4903">
              <w:instrText xml:space="preserve"> \* MERGEFORMAT </w:instrText>
            </w:r>
            <w:r w:rsidR="00B4409E" w:rsidRPr="00C16803">
              <w:rPr>
                <w:b/>
              </w:rPr>
            </w:r>
            <w:r w:rsidR="00B4409E" w:rsidRPr="00C16803">
              <w:rPr>
                <w:b/>
              </w:rPr>
              <w:fldChar w:fldCharType="separate"/>
            </w:r>
            <w:r w:rsidR="00B4409E" w:rsidRPr="00C16803">
              <w:rPr>
                <w:b/>
              </w:rPr>
              <w:t>4.4. Human</w:t>
            </w:r>
            <w:r w:rsidR="00B4409E" w:rsidRPr="00C16803">
              <w:rPr>
                <w:b/>
              </w:rPr>
              <w:fldChar w:fldCharType="end"/>
            </w:r>
          </w:p>
        </w:tc>
      </w:tr>
      <w:tr w:rsidR="00B4409E" w14:paraId="3821B99F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6503FBFB" w14:textId="2D47F542" w:rsidR="00B4409E" w:rsidRDefault="001D3CF3" w:rsidP="00B56427">
            <w:pPr>
              <w:jc w:val="center"/>
            </w:pPr>
            <w:r>
              <w:t>SR</w:t>
            </w:r>
          </w:p>
        </w:tc>
        <w:tc>
          <w:tcPr>
            <w:tcW w:w="749" w:type="pct"/>
            <w:vAlign w:val="center"/>
          </w:tcPr>
          <w:p w14:paraId="64E6B0F6" w14:textId="721A7BE7" w:rsidR="00B4409E" w:rsidRDefault="001D3CF3" w:rsidP="00B56427">
            <w:pPr>
              <w:jc w:val="center"/>
            </w:pPr>
            <w:r>
              <w:t>Acronym</w:t>
            </w:r>
          </w:p>
        </w:tc>
        <w:tc>
          <w:tcPr>
            <w:tcW w:w="3709" w:type="pct"/>
            <w:vAlign w:val="center"/>
          </w:tcPr>
          <w:p w14:paraId="011FB2F9" w14:textId="3C5FAF08" w:rsidR="00B4409E" w:rsidRDefault="001D3CF3" w:rsidP="00E15C61">
            <w:r>
              <w:t xml:space="preserve">Refers to Safety Requirements. See </w:t>
            </w:r>
            <w:r w:rsidRPr="00EE1286">
              <w:rPr>
                <w:b/>
              </w:rPr>
              <w:fldChar w:fldCharType="begin"/>
            </w:r>
            <w:r w:rsidRPr="00EE1286">
              <w:rPr>
                <w:b/>
              </w:rPr>
              <w:instrText xml:space="preserve"> REF _Ref150695117 \h </w:instrText>
            </w:r>
            <w:r w:rsidR="00AC4903" w:rsidRPr="00EE1286">
              <w:rPr>
                <w:b/>
              </w:rPr>
              <w:instrText xml:space="preserve"> \* MERGEFORMAT </w:instrText>
            </w:r>
            <w:r w:rsidRPr="00EE1286">
              <w:rPr>
                <w:b/>
              </w:rPr>
            </w:r>
            <w:r w:rsidRPr="00EE1286">
              <w:rPr>
                <w:b/>
              </w:rPr>
              <w:fldChar w:fldCharType="separate"/>
            </w:r>
            <w:r w:rsidRPr="00EE1286">
              <w:rPr>
                <w:b/>
              </w:rPr>
              <w:t>Safety Requirements</w:t>
            </w:r>
            <w:r w:rsidRPr="00EE1286">
              <w:rPr>
                <w:b/>
              </w:rPr>
              <w:fldChar w:fldCharType="end"/>
            </w:r>
          </w:p>
        </w:tc>
      </w:tr>
      <w:tr w:rsidR="002A532E" w14:paraId="4F7C133D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31C6963A" w14:textId="3EF5E903" w:rsidR="002A532E" w:rsidRDefault="002A532E" w:rsidP="00B56427">
            <w:pPr>
              <w:jc w:val="center"/>
            </w:pPr>
            <w:r>
              <w:t>SRR</w:t>
            </w:r>
          </w:p>
        </w:tc>
        <w:tc>
          <w:tcPr>
            <w:tcW w:w="749" w:type="pct"/>
            <w:vAlign w:val="center"/>
          </w:tcPr>
          <w:p w14:paraId="2A7DEBD7" w14:textId="733D9B54" w:rsidR="002A532E" w:rsidRDefault="002A532E" w:rsidP="00B56427">
            <w:pPr>
              <w:jc w:val="center"/>
            </w:pPr>
            <w:r>
              <w:t>Acronym</w:t>
            </w:r>
          </w:p>
        </w:tc>
        <w:tc>
          <w:tcPr>
            <w:tcW w:w="3709" w:type="pct"/>
            <w:vAlign w:val="center"/>
          </w:tcPr>
          <w:p w14:paraId="3BCD567F" w14:textId="02222AAB" w:rsidR="002A532E" w:rsidRDefault="002A532E" w:rsidP="00E15C61">
            <w:r>
              <w:t xml:space="preserve">Refers to Safety Requirements for </w:t>
            </w:r>
            <w:r w:rsidRPr="00EE1286">
              <w:rPr>
                <w:b/>
              </w:rPr>
              <w:fldChar w:fldCharType="begin"/>
            </w:r>
            <w:r>
              <w:instrText xml:space="preserve"> REF _Ref150695190 \h </w:instrText>
            </w:r>
            <w:r w:rsidR="00AC4903">
              <w:instrText xml:space="preserve"> \* MERGEFORMAT </w:instrText>
            </w:r>
            <w:r w:rsidRPr="00EE1286">
              <w:rPr>
                <w:b/>
              </w:rPr>
            </w:r>
            <w:r w:rsidRPr="00EE1286">
              <w:rPr>
                <w:b/>
              </w:rPr>
              <w:fldChar w:fldCharType="separate"/>
            </w:r>
            <w:r w:rsidRPr="00EE1286">
              <w:rPr>
                <w:b/>
              </w:rPr>
              <w:t>5.1. Safety Requirements for Robot (SRR)</w:t>
            </w:r>
            <w:r w:rsidRPr="00EE1286">
              <w:rPr>
                <w:b/>
              </w:rPr>
              <w:fldChar w:fldCharType="end"/>
            </w:r>
          </w:p>
        </w:tc>
      </w:tr>
      <w:tr w:rsidR="002A532E" w14:paraId="0C0BF0BC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0BD08A1F" w14:textId="773ADE8B" w:rsidR="002A532E" w:rsidRDefault="002A532E" w:rsidP="00B56427">
            <w:pPr>
              <w:jc w:val="center"/>
            </w:pPr>
            <w:r>
              <w:t>SRP</w:t>
            </w:r>
          </w:p>
        </w:tc>
        <w:tc>
          <w:tcPr>
            <w:tcW w:w="749" w:type="pct"/>
            <w:vAlign w:val="center"/>
          </w:tcPr>
          <w:p w14:paraId="5A4F897F" w14:textId="67E429F0" w:rsidR="002A532E" w:rsidRDefault="002A532E" w:rsidP="00B56427">
            <w:pPr>
              <w:jc w:val="center"/>
            </w:pPr>
            <w:r>
              <w:t>Acronym</w:t>
            </w:r>
          </w:p>
        </w:tc>
        <w:tc>
          <w:tcPr>
            <w:tcW w:w="3709" w:type="pct"/>
            <w:vAlign w:val="center"/>
          </w:tcPr>
          <w:p w14:paraId="385ABCDB" w14:textId="1C29A004" w:rsidR="002A532E" w:rsidRDefault="002A532E" w:rsidP="00E15C61">
            <w:r>
              <w:t xml:space="preserve">Refers to Safety Requirements for </w:t>
            </w:r>
            <w:r w:rsidRPr="00EE1286">
              <w:rPr>
                <w:b/>
              </w:rPr>
              <w:fldChar w:fldCharType="begin"/>
            </w:r>
            <w:r w:rsidRPr="00EE1286">
              <w:rPr>
                <w:b/>
              </w:rPr>
              <w:instrText xml:space="preserve"> REF _Ref150695221 \h </w:instrText>
            </w:r>
            <w:r w:rsidR="00AC4903" w:rsidRPr="00EE1286">
              <w:rPr>
                <w:b/>
              </w:rPr>
              <w:instrText xml:space="preserve"> \* MERGEFORMAT </w:instrText>
            </w:r>
            <w:r w:rsidRPr="00EE1286">
              <w:rPr>
                <w:b/>
              </w:rPr>
            </w:r>
            <w:r w:rsidRPr="00EE1286">
              <w:rPr>
                <w:b/>
              </w:rPr>
              <w:fldChar w:fldCharType="separate"/>
            </w:r>
            <w:r w:rsidRPr="00EE1286">
              <w:rPr>
                <w:b/>
              </w:rPr>
              <w:t>5.2. Safety Requirements for Plant (SRP)</w:t>
            </w:r>
            <w:r w:rsidRPr="00EE1286">
              <w:rPr>
                <w:b/>
              </w:rPr>
              <w:fldChar w:fldCharType="end"/>
            </w:r>
          </w:p>
        </w:tc>
      </w:tr>
      <w:tr w:rsidR="002A532E" w14:paraId="4554A3B8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1BB40108" w14:textId="2682BFAD" w:rsidR="002A532E" w:rsidRDefault="002A532E" w:rsidP="00B56427">
            <w:pPr>
              <w:jc w:val="center"/>
            </w:pPr>
            <w:r>
              <w:t>SRE</w:t>
            </w:r>
          </w:p>
        </w:tc>
        <w:tc>
          <w:tcPr>
            <w:tcW w:w="749" w:type="pct"/>
            <w:vAlign w:val="center"/>
          </w:tcPr>
          <w:p w14:paraId="639851D7" w14:textId="26248AF9" w:rsidR="002A532E" w:rsidRDefault="002A532E" w:rsidP="00B56427">
            <w:pPr>
              <w:jc w:val="center"/>
            </w:pPr>
            <w:r>
              <w:t>Acronym</w:t>
            </w:r>
          </w:p>
        </w:tc>
        <w:tc>
          <w:tcPr>
            <w:tcW w:w="3709" w:type="pct"/>
            <w:vAlign w:val="center"/>
          </w:tcPr>
          <w:p w14:paraId="65889F50" w14:textId="1D55C437" w:rsidR="002A532E" w:rsidRDefault="002A532E" w:rsidP="00E15C61">
            <w:r>
              <w:t>Refers to Safety Requirements for</w:t>
            </w:r>
            <w:r w:rsidR="00127C8E">
              <w:t xml:space="preserve"> </w:t>
            </w:r>
            <w:r w:rsidR="00127C8E" w:rsidRPr="00EE1286">
              <w:rPr>
                <w:b/>
              </w:rPr>
              <w:fldChar w:fldCharType="begin"/>
            </w:r>
            <w:r w:rsidR="00127C8E" w:rsidRPr="00EE1286">
              <w:rPr>
                <w:b/>
              </w:rPr>
              <w:instrText xml:space="preserve"> REF _Ref150695267 \h </w:instrText>
            </w:r>
            <w:r w:rsidR="00AC4903" w:rsidRPr="00EE1286">
              <w:rPr>
                <w:b/>
              </w:rPr>
              <w:instrText xml:space="preserve"> \* MERGEFORMAT </w:instrText>
            </w:r>
            <w:r w:rsidR="00127C8E" w:rsidRPr="00EE1286">
              <w:rPr>
                <w:b/>
              </w:rPr>
            </w:r>
            <w:r w:rsidR="00127C8E" w:rsidRPr="00EE1286">
              <w:rPr>
                <w:b/>
              </w:rPr>
              <w:fldChar w:fldCharType="separate"/>
            </w:r>
            <w:r w:rsidR="00127C8E" w:rsidRPr="00EE1286">
              <w:rPr>
                <w:b/>
              </w:rPr>
              <w:t>5.3. Safety Requirements for Environment (SRE)</w:t>
            </w:r>
            <w:r w:rsidR="00127C8E" w:rsidRPr="00EE1286">
              <w:rPr>
                <w:b/>
              </w:rPr>
              <w:fldChar w:fldCharType="end"/>
            </w:r>
          </w:p>
        </w:tc>
      </w:tr>
      <w:tr w:rsidR="00127C8E" w14:paraId="62614957" w14:textId="77777777" w:rsidTr="00C068D8">
        <w:trPr>
          <w:trHeight w:val="537"/>
        </w:trPr>
        <w:tc>
          <w:tcPr>
            <w:tcW w:w="542" w:type="pct"/>
            <w:vAlign w:val="center"/>
          </w:tcPr>
          <w:p w14:paraId="688073C4" w14:textId="0235425A" w:rsidR="00127C8E" w:rsidRDefault="00127C8E" w:rsidP="00B56427">
            <w:pPr>
              <w:jc w:val="center"/>
            </w:pPr>
            <w:r>
              <w:t>SRH</w:t>
            </w:r>
          </w:p>
        </w:tc>
        <w:tc>
          <w:tcPr>
            <w:tcW w:w="749" w:type="pct"/>
            <w:vAlign w:val="center"/>
          </w:tcPr>
          <w:p w14:paraId="22E6231C" w14:textId="49BB2880" w:rsidR="00127C8E" w:rsidRDefault="00127C8E" w:rsidP="00B56427">
            <w:pPr>
              <w:jc w:val="center"/>
            </w:pPr>
            <w:r>
              <w:t>Acronym</w:t>
            </w:r>
          </w:p>
        </w:tc>
        <w:tc>
          <w:tcPr>
            <w:tcW w:w="3709" w:type="pct"/>
            <w:vAlign w:val="center"/>
          </w:tcPr>
          <w:p w14:paraId="71DDBB24" w14:textId="23DEBD73" w:rsidR="00127C8E" w:rsidRDefault="00127C8E" w:rsidP="00E15C61">
            <w:r>
              <w:t xml:space="preserve">Refers to Safety Requirements for </w:t>
            </w:r>
            <w:r w:rsidRPr="00EE1286">
              <w:rPr>
                <w:b/>
              </w:rPr>
              <w:fldChar w:fldCharType="begin"/>
            </w:r>
            <w:r>
              <w:instrText xml:space="preserve"> REF _Ref150695303 \h </w:instrText>
            </w:r>
            <w:r w:rsidR="00AC4903">
              <w:instrText xml:space="preserve"> \* MERGEFORMAT </w:instrText>
            </w:r>
            <w:r w:rsidRPr="00EE1286">
              <w:rPr>
                <w:b/>
              </w:rPr>
            </w:r>
            <w:r w:rsidRPr="00EE1286">
              <w:rPr>
                <w:b/>
              </w:rPr>
              <w:fldChar w:fldCharType="separate"/>
            </w:r>
            <w:r w:rsidRPr="00EE1286">
              <w:rPr>
                <w:b/>
              </w:rPr>
              <w:t>5.4. Safety Requirements for Human (SRH)</w:t>
            </w:r>
            <w:r w:rsidRPr="00EE1286">
              <w:rPr>
                <w:b/>
              </w:rPr>
              <w:fldChar w:fldCharType="end"/>
            </w:r>
          </w:p>
        </w:tc>
      </w:tr>
      <w:tr w:rsidR="00127C8E" w14:paraId="6B58C604" w14:textId="77777777" w:rsidTr="00C068D8">
        <w:trPr>
          <w:trHeight w:val="538"/>
        </w:trPr>
        <w:tc>
          <w:tcPr>
            <w:tcW w:w="542" w:type="pct"/>
            <w:vAlign w:val="center"/>
          </w:tcPr>
          <w:p w14:paraId="792527A5" w14:textId="3DD1FAD1" w:rsidR="00127C8E" w:rsidRDefault="0012381C" w:rsidP="00B56427">
            <w:pPr>
              <w:jc w:val="center"/>
            </w:pPr>
            <w:r>
              <w:t>NF</w:t>
            </w:r>
          </w:p>
        </w:tc>
        <w:tc>
          <w:tcPr>
            <w:tcW w:w="749" w:type="pct"/>
            <w:vAlign w:val="center"/>
          </w:tcPr>
          <w:p w14:paraId="216EEE96" w14:textId="155C07BD" w:rsidR="00127C8E" w:rsidRDefault="0012381C" w:rsidP="00B56427">
            <w:pPr>
              <w:jc w:val="center"/>
            </w:pPr>
            <w:r>
              <w:t>Acronym</w:t>
            </w:r>
          </w:p>
        </w:tc>
        <w:tc>
          <w:tcPr>
            <w:tcW w:w="3709" w:type="pct"/>
            <w:vAlign w:val="center"/>
          </w:tcPr>
          <w:p w14:paraId="37C3BDE5" w14:textId="17168D22" w:rsidR="00127C8E" w:rsidRDefault="0012381C" w:rsidP="00EC7D27">
            <w:pPr>
              <w:keepNext/>
            </w:pPr>
            <w:r>
              <w:t xml:space="preserve">Refers to </w:t>
            </w:r>
            <w:r w:rsidRPr="00EE1286">
              <w:rPr>
                <w:b/>
              </w:rPr>
              <w:fldChar w:fldCharType="begin"/>
            </w:r>
            <w:r w:rsidRPr="00EE1286">
              <w:rPr>
                <w:b/>
              </w:rPr>
              <w:instrText xml:space="preserve"> REF _Ref150695406 \h </w:instrText>
            </w:r>
            <w:r w:rsidR="00AC4903" w:rsidRPr="00EE1286">
              <w:rPr>
                <w:b/>
              </w:rPr>
              <w:instrText xml:space="preserve"> \* MERGEFORMAT </w:instrText>
            </w:r>
            <w:r w:rsidRPr="00EE1286">
              <w:rPr>
                <w:b/>
              </w:rPr>
            </w:r>
            <w:r w:rsidRPr="00EE1286">
              <w:rPr>
                <w:b/>
              </w:rPr>
              <w:fldChar w:fldCharType="separate"/>
            </w:r>
            <w:r w:rsidRPr="00EE1286">
              <w:rPr>
                <w:b/>
              </w:rPr>
              <w:t>Non-Functional Requirements</w:t>
            </w:r>
            <w:r w:rsidRPr="00EE1286">
              <w:rPr>
                <w:b/>
              </w:rPr>
              <w:fldChar w:fldCharType="end"/>
            </w:r>
          </w:p>
        </w:tc>
      </w:tr>
    </w:tbl>
    <w:p w14:paraId="0238DFEB" w14:textId="55D97D6F" w:rsidR="00E15C61" w:rsidRPr="00A05011" w:rsidRDefault="00EC7D27" w:rsidP="00F10466">
      <w:pPr>
        <w:pStyle w:val="Caption"/>
      </w:pPr>
      <w:bookmarkStart w:id="39" w:name="_Toc150725510"/>
      <w:r w:rsidRPr="00A05011">
        <w:t xml:space="preserve">Table </w:t>
      </w:r>
      <w:r w:rsidRPr="00A05011">
        <w:fldChar w:fldCharType="begin"/>
      </w:r>
      <w:r w:rsidRPr="00A05011">
        <w:instrText xml:space="preserve"> SEQ Table \* ARABIC </w:instrText>
      </w:r>
      <w:r w:rsidRPr="00A05011">
        <w:fldChar w:fldCharType="separate"/>
      </w:r>
      <w:r w:rsidR="00A05011">
        <w:t>1</w:t>
      </w:r>
      <w:r w:rsidRPr="00A05011">
        <w:fldChar w:fldCharType="end"/>
      </w:r>
      <w:r w:rsidRPr="00A05011">
        <w:t>: Notations</w:t>
      </w:r>
      <w:bookmarkEnd w:id="39"/>
    </w:p>
    <w:p w14:paraId="4A38F8F2" w14:textId="77777777" w:rsidR="00E53C18" w:rsidRDefault="00E53C18" w:rsidP="00006904">
      <w:pPr>
        <w:pStyle w:val="Heading2"/>
        <w:sectPr w:rsidR="00E53C18" w:rsidSect="00393474">
          <w:pgSz w:w="12240" w:h="15840"/>
          <w:pgMar w:top="907" w:right="907" w:bottom="907" w:left="907" w:header="709" w:footer="709" w:gutter="0"/>
          <w:cols w:space="708"/>
          <w:docGrid w:linePitch="360"/>
        </w:sectPr>
      </w:pPr>
      <w:bookmarkStart w:id="40" w:name="_Toc150627850"/>
    </w:p>
    <w:p w14:paraId="41DAA4E5" w14:textId="3027CEE4" w:rsidR="24A6E127" w:rsidRDefault="24A6E127" w:rsidP="00006904">
      <w:pPr>
        <w:pStyle w:val="Heading2"/>
      </w:pPr>
      <w:bookmarkStart w:id="41" w:name="_Toc150723686"/>
      <w:bookmarkStart w:id="42" w:name="_Toc150723668"/>
      <w:bookmarkStart w:id="43" w:name="_Toc150725521"/>
      <w:bookmarkStart w:id="44" w:name="_Toc150780142"/>
      <w:r w:rsidRPr="6177C563">
        <w:lastRenderedPageBreak/>
        <w:t>2.</w:t>
      </w:r>
      <w:r w:rsidR="00EB02A6">
        <w:t>6</w:t>
      </w:r>
      <w:r w:rsidRPr="6177C563">
        <w:t>. Functional Decomposition</w:t>
      </w:r>
      <w:bookmarkEnd w:id="40"/>
      <w:bookmarkEnd w:id="41"/>
      <w:bookmarkEnd w:id="42"/>
      <w:bookmarkEnd w:id="43"/>
      <w:bookmarkEnd w:id="44"/>
    </w:p>
    <w:p w14:paraId="08E2DD83" w14:textId="647FF994" w:rsidR="00035EF7" w:rsidRDefault="00B13897" w:rsidP="00E53C18">
      <w:pPr>
        <w:keepNext/>
        <w:jc w:val="center"/>
      </w:pPr>
      <w:r>
        <w:rPr>
          <w:noProof/>
        </w:rPr>
        <w:drawing>
          <wp:inline distT="0" distB="0" distL="0" distR="0" wp14:anchorId="5118AA0B" wp14:editId="436A72F1">
            <wp:extent cx="6886833" cy="5544697"/>
            <wp:effectExtent l="0" t="0" r="0" b="0"/>
            <wp:docPr id="642590859" name="Picture 642590859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90859" name="Picture 1" descr="A diagram of a company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8133" cy="55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2ECA" w14:textId="4FF55D9C" w:rsidR="00E53C18" w:rsidRPr="00C3380A" w:rsidRDefault="00035EF7" w:rsidP="00F10466">
      <w:pPr>
        <w:pStyle w:val="Caption"/>
        <w:sectPr w:rsidR="00E53C18" w:rsidRPr="00C3380A" w:rsidSect="00E53C18">
          <w:pgSz w:w="15840" w:h="12240" w:orient="landscape"/>
          <w:pgMar w:top="907" w:right="907" w:bottom="907" w:left="907" w:header="709" w:footer="709" w:gutter="0"/>
          <w:cols w:space="708"/>
          <w:docGrid w:linePitch="360"/>
        </w:sectPr>
      </w:pPr>
      <w:bookmarkStart w:id="45" w:name="_Toc150709851"/>
      <w:bookmarkStart w:id="46" w:name="_Toc150725565"/>
      <w:r w:rsidRPr="00C3380A">
        <w:t xml:space="preserve">Figure </w:t>
      </w:r>
      <w:r w:rsidRPr="00C3380A">
        <w:fldChar w:fldCharType="begin"/>
      </w:r>
      <w:r w:rsidRPr="00C3380A">
        <w:instrText xml:space="preserve"> SEQ Figure \* ARABIC </w:instrText>
      </w:r>
      <w:r w:rsidRPr="00C3380A">
        <w:fldChar w:fldCharType="separate"/>
      </w:r>
      <w:r w:rsidRPr="00C3380A">
        <w:t>3</w:t>
      </w:r>
      <w:r w:rsidRPr="00C3380A">
        <w:fldChar w:fldCharType="end"/>
      </w:r>
      <w:r w:rsidRPr="00C3380A">
        <w:t xml:space="preserve">: Functional </w:t>
      </w:r>
      <w:r w:rsidR="00393474" w:rsidRPr="00C3380A">
        <w:t>Decomposition</w:t>
      </w:r>
      <w:r w:rsidRPr="00C3380A">
        <w:t xml:space="preserve"> Diagr</w:t>
      </w:r>
      <w:r w:rsidR="00E53C18" w:rsidRPr="00C3380A">
        <w:t>am</w:t>
      </w:r>
      <w:bookmarkEnd w:id="45"/>
      <w:bookmarkEnd w:id="46"/>
      <w:r w:rsidR="00E53C18" w:rsidRPr="00C3380A">
        <w:t xml:space="preserve"> </w:t>
      </w:r>
    </w:p>
    <w:p w14:paraId="38264573" w14:textId="395BFFB8" w:rsidR="773A6011" w:rsidRDefault="773A6011" w:rsidP="00C1575A">
      <w:pPr>
        <w:pStyle w:val="Heading1"/>
        <w:rPr>
          <w:noProof/>
        </w:rPr>
      </w:pPr>
      <w:bookmarkStart w:id="47" w:name="_Toc150627851"/>
      <w:bookmarkStart w:id="48" w:name="_Toc150723687"/>
      <w:bookmarkStart w:id="49" w:name="_Toc150723669"/>
      <w:bookmarkStart w:id="50" w:name="_Toc150725522"/>
      <w:bookmarkStart w:id="51" w:name="_Toc150780143"/>
      <w:r w:rsidRPr="6177C563">
        <w:rPr>
          <w:noProof/>
        </w:rPr>
        <w:lastRenderedPageBreak/>
        <w:t xml:space="preserve">3. </w:t>
      </w:r>
      <w:r w:rsidR="69AB2C5E" w:rsidRPr="6177C563">
        <w:rPr>
          <w:noProof/>
        </w:rPr>
        <w:t>Variables and Constants</w:t>
      </w:r>
      <w:bookmarkEnd w:id="47"/>
      <w:bookmarkEnd w:id="48"/>
      <w:bookmarkEnd w:id="49"/>
      <w:bookmarkEnd w:id="50"/>
      <w:bookmarkEnd w:id="51"/>
    </w:p>
    <w:p w14:paraId="490E55FD" w14:textId="2B28B890" w:rsidR="00DB2842" w:rsidRPr="00A05011" w:rsidRDefault="69AB2C5E" w:rsidP="00A05011">
      <w:pPr>
        <w:pStyle w:val="Heading2"/>
      </w:pPr>
      <w:bookmarkStart w:id="52" w:name="_Toc150627852"/>
      <w:bookmarkStart w:id="53" w:name="_Toc150723688"/>
      <w:bookmarkStart w:id="54" w:name="_Toc150723670"/>
      <w:bookmarkStart w:id="55" w:name="_Toc150725523"/>
      <w:bookmarkStart w:id="56" w:name="_Toc150780144"/>
      <w:r w:rsidRPr="6177C563">
        <w:t>3.1. Monitored</w:t>
      </w:r>
      <w:r w:rsidR="13CD6B75" w:rsidRPr="6177C563">
        <w:t xml:space="preserve"> Variables</w:t>
      </w:r>
      <w:bookmarkEnd w:id="52"/>
      <w:bookmarkEnd w:id="53"/>
      <w:bookmarkEnd w:id="54"/>
      <w:bookmarkEnd w:id="55"/>
      <w:bookmarkEnd w:id="56"/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642"/>
        <w:gridCol w:w="2033"/>
        <w:gridCol w:w="5741"/>
      </w:tblGrid>
      <w:tr w:rsidR="58C851CE" w14:paraId="2614F9A7" w14:textId="77777777" w:rsidTr="00083E54">
        <w:trPr>
          <w:trHeight w:val="300"/>
        </w:trPr>
        <w:tc>
          <w:tcPr>
            <w:tcW w:w="1268" w:type="pct"/>
          </w:tcPr>
          <w:p w14:paraId="6357F439" w14:textId="4D27E0BF" w:rsidR="346509CC" w:rsidRDefault="346509CC" w:rsidP="58C851CE">
            <w:pPr>
              <w:jc w:val="center"/>
              <w:rPr>
                <w:b/>
                <w:bCs/>
              </w:rPr>
            </w:pPr>
            <w:r w:rsidRPr="58C851CE">
              <w:rPr>
                <w:b/>
                <w:bCs/>
              </w:rPr>
              <w:t>Name</w:t>
            </w:r>
          </w:p>
        </w:tc>
        <w:tc>
          <w:tcPr>
            <w:tcW w:w="976" w:type="pct"/>
          </w:tcPr>
          <w:p w14:paraId="5825DB39" w14:textId="70EDFD1D" w:rsidR="346509CC" w:rsidRDefault="00FC49B9" w:rsidP="58C851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346509CC" w:rsidRPr="58C851CE">
              <w:rPr>
                <w:b/>
                <w:bCs/>
              </w:rPr>
              <w:t xml:space="preserve"> </w:t>
            </w:r>
          </w:p>
        </w:tc>
        <w:tc>
          <w:tcPr>
            <w:tcW w:w="2756" w:type="pct"/>
          </w:tcPr>
          <w:p w14:paraId="499B486F" w14:textId="6EC859F8" w:rsidR="346509CC" w:rsidRDefault="346509CC" w:rsidP="58C851CE">
            <w:pPr>
              <w:jc w:val="center"/>
              <w:rPr>
                <w:b/>
                <w:bCs/>
              </w:rPr>
            </w:pPr>
            <w:r w:rsidRPr="58C851CE">
              <w:rPr>
                <w:b/>
                <w:bCs/>
              </w:rPr>
              <w:t>Description</w:t>
            </w:r>
          </w:p>
        </w:tc>
      </w:tr>
      <w:tr w:rsidR="000A71ED" w14:paraId="5E5AFF2D" w14:textId="77777777" w:rsidTr="00083E54">
        <w:trPr>
          <w:trHeight w:val="300"/>
        </w:trPr>
        <w:tc>
          <w:tcPr>
            <w:tcW w:w="1268" w:type="pct"/>
            <w:vAlign w:val="center"/>
          </w:tcPr>
          <w:p w14:paraId="1D282C66" w14:textId="08BF3DFE" w:rsidR="000A71ED" w:rsidRPr="58C851CE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</w:t>
            </w:r>
            <w:r w:rsidR="000A71ED">
              <w:rPr>
                <w:i/>
                <w:iCs/>
              </w:rPr>
              <w:t>plant_id</w:t>
            </w:r>
            <w:proofErr w:type="spellEnd"/>
          </w:p>
        </w:tc>
        <w:tc>
          <w:tcPr>
            <w:tcW w:w="976" w:type="pct"/>
            <w:vAlign w:val="center"/>
          </w:tcPr>
          <w:p w14:paraId="293C0532" w14:textId="39949571" w:rsidR="000A71ED" w:rsidRDefault="000A71ED" w:rsidP="00350A61">
            <w:pPr>
              <w:jc w:val="center"/>
            </w:pPr>
            <w:r>
              <w:t>-</w:t>
            </w:r>
          </w:p>
        </w:tc>
        <w:tc>
          <w:tcPr>
            <w:tcW w:w="2756" w:type="pct"/>
          </w:tcPr>
          <w:p w14:paraId="7EA01538" w14:textId="5DF6E91D" w:rsidR="000A71ED" w:rsidRDefault="000A71ED" w:rsidP="58C851CE">
            <w:r>
              <w:t xml:space="preserve">The </w:t>
            </w:r>
            <w:r w:rsidR="008D187D">
              <w:t xml:space="preserve">plant’s identification details </w:t>
            </w:r>
            <w:proofErr w:type="gramStart"/>
            <w:r w:rsidR="008D187D">
              <w:t>in order to</w:t>
            </w:r>
            <w:proofErr w:type="gramEnd"/>
            <w:r w:rsidR="008D187D">
              <w:t xml:space="preserve"> control how much water is supplied at specific times.</w:t>
            </w:r>
          </w:p>
        </w:tc>
      </w:tr>
      <w:tr w:rsidR="58C851CE" w14:paraId="599428DA" w14:textId="77777777" w:rsidTr="00083E54">
        <w:trPr>
          <w:trHeight w:val="300"/>
        </w:trPr>
        <w:tc>
          <w:tcPr>
            <w:tcW w:w="1268" w:type="pct"/>
            <w:vAlign w:val="center"/>
          </w:tcPr>
          <w:p w14:paraId="563A41E5" w14:textId="58041315" w:rsidR="70C588AF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</w:t>
            </w:r>
            <w:r w:rsidR="70C588AF" w:rsidRPr="58C851CE">
              <w:rPr>
                <w:i/>
                <w:iCs/>
              </w:rPr>
              <w:t>plant_</w:t>
            </w:r>
            <w:r w:rsidR="7FBDB036" w:rsidRPr="58C851CE">
              <w:rPr>
                <w:i/>
                <w:iCs/>
              </w:rPr>
              <w:t>water_leve</w:t>
            </w:r>
            <w:r w:rsidR="3F1A591F" w:rsidRPr="58C851CE">
              <w:rPr>
                <w:i/>
                <w:iCs/>
              </w:rPr>
              <w:t>l</w:t>
            </w:r>
            <w:proofErr w:type="spellEnd"/>
          </w:p>
        </w:tc>
        <w:tc>
          <w:tcPr>
            <w:tcW w:w="976" w:type="pct"/>
            <w:vAlign w:val="center"/>
          </w:tcPr>
          <w:p w14:paraId="732E7DD9" w14:textId="50F11E52" w:rsidR="7FBDB036" w:rsidRDefault="00E93B24" w:rsidP="00350A61">
            <w:pPr>
              <w:jc w:val="center"/>
            </w:pPr>
            <w:r>
              <w:t>m</w:t>
            </w:r>
            <w:r w:rsidR="007E42E3">
              <w:t>L</w:t>
            </w:r>
          </w:p>
        </w:tc>
        <w:tc>
          <w:tcPr>
            <w:tcW w:w="2756" w:type="pct"/>
          </w:tcPr>
          <w:p w14:paraId="7A9357BF" w14:textId="665B6345" w:rsidR="0BA8BDF5" w:rsidRDefault="0BA8BDF5" w:rsidP="58C851CE">
            <w:r>
              <w:t>Measures the moisture level of the plant.</w:t>
            </w:r>
            <w:r w:rsidR="2903D77D">
              <w:t xml:space="preserve"> Each plant will have its own moisture sensor and value.</w:t>
            </w:r>
          </w:p>
        </w:tc>
      </w:tr>
      <w:tr w:rsidR="58C851CE" w14:paraId="254F07B9" w14:textId="77777777" w:rsidTr="00083E54">
        <w:trPr>
          <w:trHeight w:val="300"/>
        </w:trPr>
        <w:tc>
          <w:tcPr>
            <w:tcW w:w="1268" w:type="pct"/>
            <w:vAlign w:val="center"/>
          </w:tcPr>
          <w:p w14:paraId="6AB7888A" w14:textId="54836087" w:rsidR="727A8A66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</w:t>
            </w:r>
            <w:r w:rsidR="727A8A66" w:rsidRPr="58C851CE">
              <w:rPr>
                <w:i/>
                <w:iCs/>
              </w:rPr>
              <w:t>res</w:t>
            </w:r>
            <w:r w:rsidR="531D6D0F" w:rsidRPr="58C851CE">
              <w:rPr>
                <w:i/>
                <w:iCs/>
              </w:rPr>
              <w:t>er</w:t>
            </w:r>
            <w:r w:rsidR="727A8A66" w:rsidRPr="58C851CE">
              <w:rPr>
                <w:i/>
                <w:iCs/>
              </w:rPr>
              <w:t>voir_level</w:t>
            </w:r>
            <w:proofErr w:type="spellEnd"/>
          </w:p>
        </w:tc>
        <w:tc>
          <w:tcPr>
            <w:tcW w:w="976" w:type="pct"/>
            <w:vAlign w:val="center"/>
          </w:tcPr>
          <w:p w14:paraId="6DFBD5FA" w14:textId="60E8906D" w:rsidR="2C8D7B66" w:rsidRDefault="00E93B24" w:rsidP="00350A61">
            <w:pPr>
              <w:jc w:val="center"/>
            </w:pPr>
            <w:r>
              <w:t>m</w:t>
            </w:r>
            <w:r w:rsidR="007E42E3">
              <w:t>L</w:t>
            </w:r>
          </w:p>
        </w:tc>
        <w:tc>
          <w:tcPr>
            <w:tcW w:w="2756" w:type="pct"/>
          </w:tcPr>
          <w:p w14:paraId="065E90AB" w14:textId="30C8554C" w:rsidR="01FDECCC" w:rsidRDefault="01FDECCC" w:rsidP="58C851CE">
            <w:r>
              <w:t>Measures the volume of</w:t>
            </w:r>
            <w:r w:rsidR="4D3B08CD">
              <w:t xml:space="preserve"> water in the robots on board reservoir.</w:t>
            </w:r>
          </w:p>
        </w:tc>
      </w:tr>
      <w:tr w:rsidR="58C851CE" w14:paraId="171F32B8" w14:textId="77777777" w:rsidTr="00083E54">
        <w:trPr>
          <w:trHeight w:val="300"/>
        </w:trPr>
        <w:tc>
          <w:tcPr>
            <w:tcW w:w="1268" w:type="pct"/>
            <w:vAlign w:val="center"/>
          </w:tcPr>
          <w:p w14:paraId="4449D790" w14:textId="51D29A3E" w:rsidR="5291B478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</w:t>
            </w:r>
            <w:r w:rsidR="5291B478" w:rsidRPr="58C851CE">
              <w:rPr>
                <w:i/>
                <w:iCs/>
              </w:rPr>
              <w:t>plant_location</w:t>
            </w:r>
            <w:proofErr w:type="spellEnd"/>
          </w:p>
        </w:tc>
        <w:tc>
          <w:tcPr>
            <w:tcW w:w="976" w:type="pct"/>
            <w:vAlign w:val="center"/>
          </w:tcPr>
          <w:p w14:paraId="473198C7" w14:textId="011F35B9" w:rsidR="5291B478" w:rsidRDefault="007E42E3" w:rsidP="00350A61">
            <w:pPr>
              <w:jc w:val="center"/>
            </w:pPr>
            <w:r>
              <w:t>Vector in m &lt;x, y, z&gt;</w:t>
            </w:r>
          </w:p>
        </w:tc>
        <w:tc>
          <w:tcPr>
            <w:tcW w:w="2756" w:type="pct"/>
          </w:tcPr>
          <w:p w14:paraId="36AE6EE1" w14:textId="21ACC436" w:rsidR="5291B478" w:rsidRDefault="5291B478" w:rsidP="58C851CE">
            <w:r>
              <w:t>Determines the location of the plant relative to the robot.</w:t>
            </w:r>
          </w:p>
        </w:tc>
      </w:tr>
      <w:tr w:rsidR="58C851CE" w14:paraId="0F09D247" w14:textId="77777777" w:rsidTr="00083E54">
        <w:trPr>
          <w:trHeight w:val="390"/>
        </w:trPr>
        <w:tc>
          <w:tcPr>
            <w:tcW w:w="1268" w:type="pct"/>
            <w:vAlign w:val="center"/>
          </w:tcPr>
          <w:p w14:paraId="55952D26" w14:textId="06B2026D" w:rsidR="001A26C9" w:rsidRPr="001A26C9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</w:t>
            </w:r>
            <w:r w:rsidR="156A00F9" w:rsidRPr="6BCA9CA6">
              <w:rPr>
                <w:i/>
                <w:iCs/>
              </w:rPr>
              <w:t>water_valve_position</w:t>
            </w:r>
            <w:proofErr w:type="spellEnd"/>
          </w:p>
        </w:tc>
        <w:tc>
          <w:tcPr>
            <w:tcW w:w="976" w:type="pct"/>
            <w:vAlign w:val="center"/>
          </w:tcPr>
          <w:p w14:paraId="6DBA8FAF" w14:textId="0533C9AF" w:rsidR="28516208" w:rsidRDefault="7707E29B" w:rsidP="00350A61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756" w:type="pct"/>
          </w:tcPr>
          <w:p w14:paraId="792D1340" w14:textId="5DDE17C3" w:rsidR="28516208" w:rsidRDefault="156A00F9" w:rsidP="58C851CE">
            <w:pPr>
              <w:spacing w:line="259" w:lineRule="auto"/>
            </w:pPr>
            <w:r>
              <w:t xml:space="preserve">Tracks </w:t>
            </w:r>
            <w:r w:rsidR="79342864">
              <w:t>whether the valve for watering mechanism is open or closed</w:t>
            </w:r>
            <w:r w:rsidR="17C7AB34">
              <w:t>.</w:t>
            </w:r>
          </w:p>
        </w:tc>
      </w:tr>
      <w:tr w:rsidR="58C851CE" w14:paraId="3231D674" w14:textId="77777777" w:rsidTr="00083E54">
        <w:trPr>
          <w:trHeight w:val="300"/>
        </w:trPr>
        <w:tc>
          <w:tcPr>
            <w:tcW w:w="1268" w:type="pct"/>
            <w:vAlign w:val="center"/>
          </w:tcPr>
          <w:p w14:paraId="1AE6EC78" w14:textId="3EBB2B2B" w:rsidR="0D9471FD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</w:t>
            </w:r>
            <w:r w:rsidR="0D9471FD" w:rsidRPr="58C851CE">
              <w:rPr>
                <w:i/>
                <w:iCs/>
              </w:rPr>
              <w:t>soil_d</w:t>
            </w:r>
            <w:r w:rsidR="0071484D">
              <w:rPr>
                <w:i/>
                <w:iCs/>
              </w:rPr>
              <w:t>istance</w:t>
            </w:r>
            <w:proofErr w:type="spellEnd"/>
          </w:p>
        </w:tc>
        <w:tc>
          <w:tcPr>
            <w:tcW w:w="976" w:type="pct"/>
            <w:vAlign w:val="center"/>
          </w:tcPr>
          <w:p w14:paraId="451241B8" w14:textId="071E4350" w:rsidR="0D9471FD" w:rsidRDefault="00776098" w:rsidP="00350A61">
            <w:pPr>
              <w:jc w:val="center"/>
            </w:pPr>
            <w:r>
              <w:t>m</w:t>
            </w:r>
          </w:p>
        </w:tc>
        <w:tc>
          <w:tcPr>
            <w:tcW w:w="2756" w:type="pct"/>
          </w:tcPr>
          <w:p w14:paraId="208347E4" w14:textId="7DA83E82" w:rsidR="0D9471FD" w:rsidRDefault="0D9471FD" w:rsidP="58C851CE">
            <w:pPr>
              <w:spacing w:line="259" w:lineRule="auto"/>
            </w:pPr>
            <w:r>
              <w:t>Determines if the nozzle of the water mechanism is above soil or not.</w:t>
            </w:r>
          </w:p>
        </w:tc>
      </w:tr>
      <w:tr w:rsidR="58C851CE" w14:paraId="51AEF4AF" w14:textId="77777777" w:rsidTr="00083E54">
        <w:trPr>
          <w:trHeight w:val="300"/>
        </w:trPr>
        <w:tc>
          <w:tcPr>
            <w:tcW w:w="1268" w:type="pct"/>
            <w:vAlign w:val="center"/>
          </w:tcPr>
          <w:p w14:paraId="3BFEAB29" w14:textId="1E220BD9" w:rsidR="0D9471FD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</w:t>
            </w:r>
            <w:r w:rsidR="0D9471FD" w:rsidRPr="58C851CE">
              <w:rPr>
                <w:i/>
                <w:iCs/>
              </w:rPr>
              <w:t>watering_arm_location</w:t>
            </w:r>
            <w:proofErr w:type="spellEnd"/>
          </w:p>
        </w:tc>
        <w:tc>
          <w:tcPr>
            <w:tcW w:w="976" w:type="pct"/>
            <w:vAlign w:val="center"/>
          </w:tcPr>
          <w:p w14:paraId="7C4334F2" w14:textId="2C941D46" w:rsidR="0D9471FD" w:rsidRDefault="0071484D" w:rsidP="00350A61">
            <w:pPr>
              <w:jc w:val="center"/>
            </w:pPr>
            <w:r>
              <w:t xml:space="preserve">Vector in </w:t>
            </w:r>
            <w:r w:rsidR="00F10466">
              <w:t>m</w:t>
            </w:r>
            <w:r>
              <w:t xml:space="preserve"> &lt;x, y, z&gt;</w:t>
            </w:r>
          </w:p>
        </w:tc>
        <w:tc>
          <w:tcPr>
            <w:tcW w:w="2756" w:type="pct"/>
          </w:tcPr>
          <w:p w14:paraId="3BE2E71B" w14:textId="764075AC" w:rsidR="0D9471FD" w:rsidRDefault="0D9471FD" w:rsidP="001A26C9">
            <w:r>
              <w:t>Location of end effector of robot watering arm</w:t>
            </w:r>
            <w:r w:rsidR="0071484D">
              <w:t>, relative to the robot</w:t>
            </w:r>
            <w:r>
              <w:t>.</w:t>
            </w:r>
          </w:p>
        </w:tc>
      </w:tr>
      <w:tr w:rsidR="00685796" w14:paraId="66069C2F" w14:textId="77777777" w:rsidTr="00083E54">
        <w:trPr>
          <w:trHeight w:val="300"/>
        </w:trPr>
        <w:tc>
          <w:tcPr>
            <w:tcW w:w="1268" w:type="pct"/>
            <w:vAlign w:val="center"/>
          </w:tcPr>
          <w:p w14:paraId="0ED90611" w14:textId="7C5A12EB" w:rsidR="00685796" w:rsidRPr="58C851CE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</w:t>
            </w:r>
            <w:r w:rsidR="00685796">
              <w:rPr>
                <w:i/>
                <w:iCs/>
              </w:rPr>
              <w:t>battery_</w:t>
            </w:r>
            <w:r w:rsidR="00CC13E7">
              <w:rPr>
                <w:i/>
                <w:iCs/>
              </w:rPr>
              <w:t>voltage</w:t>
            </w:r>
            <w:proofErr w:type="spellEnd"/>
          </w:p>
        </w:tc>
        <w:tc>
          <w:tcPr>
            <w:tcW w:w="976" w:type="pct"/>
            <w:vAlign w:val="center"/>
          </w:tcPr>
          <w:p w14:paraId="36CA75BF" w14:textId="3B87FEFC" w:rsidR="00685796" w:rsidRDefault="00F10466" w:rsidP="00350A61">
            <w:pPr>
              <w:jc w:val="center"/>
            </w:pPr>
            <w:r>
              <w:t>V</w:t>
            </w:r>
          </w:p>
        </w:tc>
        <w:tc>
          <w:tcPr>
            <w:tcW w:w="2756" w:type="pct"/>
          </w:tcPr>
          <w:p w14:paraId="1013E360" w14:textId="2AC44A0D" w:rsidR="00685796" w:rsidRDefault="00CC13E7" w:rsidP="001A26C9">
            <w:r>
              <w:t>The amount of charge the robot’s power source still has.</w:t>
            </w:r>
          </w:p>
        </w:tc>
      </w:tr>
      <w:tr w:rsidR="00D76451" w14:paraId="2C9AD6E9" w14:textId="77777777" w:rsidTr="00083E54">
        <w:trPr>
          <w:trHeight w:val="300"/>
        </w:trPr>
        <w:tc>
          <w:tcPr>
            <w:tcW w:w="1268" w:type="pct"/>
            <w:vAlign w:val="center"/>
          </w:tcPr>
          <w:p w14:paraId="1B6472A1" w14:textId="715721C8" w:rsidR="00D76451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</w:t>
            </w:r>
            <w:r w:rsidR="00D76451">
              <w:rPr>
                <w:i/>
                <w:iCs/>
              </w:rPr>
              <w:t>robot_location</w:t>
            </w:r>
            <w:proofErr w:type="spellEnd"/>
          </w:p>
        </w:tc>
        <w:tc>
          <w:tcPr>
            <w:tcW w:w="976" w:type="pct"/>
            <w:vAlign w:val="center"/>
          </w:tcPr>
          <w:p w14:paraId="778E4B99" w14:textId="24EB4C38" w:rsidR="00D76451" w:rsidRDefault="00D76451" w:rsidP="00350A61">
            <w:pPr>
              <w:jc w:val="center"/>
            </w:pPr>
            <w:r>
              <w:t xml:space="preserve">Vector in </w:t>
            </w:r>
            <w:r w:rsidR="00F10466">
              <w:t>m</w:t>
            </w:r>
            <w:r>
              <w:t xml:space="preserve"> &lt;x, y, z&gt;</w:t>
            </w:r>
          </w:p>
        </w:tc>
        <w:tc>
          <w:tcPr>
            <w:tcW w:w="2756" w:type="pct"/>
          </w:tcPr>
          <w:p w14:paraId="28F726DE" w14:textId="018524EB" w:rsidR="00D76451" w:rsidRDefault="00D76451" w:rsidP="00D76451">
            <w:r>
              <w:t>Location of the robot relative to its environment, such as its initial starting position and the plant.</w:t>
            </w:r>
          </w:p>
        </w:tc>
      </w:tr>
      <w:tr w:rsidR="00E00401" w14:paraId="3E32E21E" w14:textId="77777777" w:rsidTr="00083E54">
        <w:trPr>
          <w:trHeight w:val="300"/>
        </w:trPr>
        <w:tc>
          <w:tcPr>
            <w:tcW w:w="1268" w:type="pct"/>
            <w:vAlign w:val="center"/>
          </w:tcPr>
          <w:p w14:paraId="0FBDF8FF" w14:textId="3CB91F41" w:rsidR="00E00401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</w:t>
            </w:r>
            <w:r w:rsidR="00B959E0">
              <w:rPr>
                <w:i/>
                <w:iCs/>
              </w:rPr>
              <w:t>robot_orientation</w:t>
            </w:r>
            <w:proofErr w:type="spellEnd"/>
          </w:p>
        </w:tc>
        <w:tc>
          <w:tcPr>
            <w:tcW w:w="976" w:type="pct"/>
            <w:vAlign w:val="center"/>
          </w:tcPr>
          <w:p w14:paraId="410C2CB7" w14:textId="77777777" w:rsidR="00E00401" w:rsidRDefault="00707441" w:rsidP="00350A61">
            <w:pPr>
              <w:jc w:val="center"/>
            </w:pPr>
            <w:r>
              <w:t>Vector in degrees</w:t>
            </w:r>
          </w:p>
          <w:p w14:paraId="060607F6" w14:textId="36B34EBC" w:rsidR="00707441" w:rsidRDefault="00707441" w:rsidP="00350A61">
            <w:pPr>
              <w:jc w:val="center"/>
            </w:pPr>
            <w:r>
              <w:t>&lt;</w:t>
            </w:r>
            <w:r w:rsidR="00A44264" w:rsidRPr="00A44264">
              <w:t>α</w:t>
            </w:r>
            <w:r w:rsidR="00A44264">
              <w:t xml:space="preserve">, </w:t>
            </w:r>
            <w:r w:rsidR="00A44264" w:rsidRPr="00A44264">
              <w:t>β</w:t>
            </w:r>
            <w:r w:rsidR="00A47438">
              <w:t xml:space="preserve">, </w:t>
            </w:r>
            <w:r w:rsidR="00A47438">
              <w:rPr>
                <w:rFonts w:cstheme="minorHAnsi"/>
              </w:rPr>
              <w:t>Ɵ</w:t>
            </w:r>
            <w:r w:rsidR="00A44264">
              <w:t>&gt;</w:t>
            </w:r>
          </w:p>
        </w:tc>
        <w:tc>
          <w:tcPr>
            <w:tcW w:w="2756" w:type="pct"/>
          </w:tcPr>
          <w:p w14:paraId="306C1A1F" w14:textId="7BC543C4" w:rsidR="00E00401" w:rsidRDefault="00580753" w:rsidP="00D76451">
            <w:r>
              <w:t>The orientation of the robot relative to its starting position.</w:t>
            </w:r>
          </w:p>
        </w:tc>
      </w:tr>
      <w:tr w:rsidR="00580753" w14:paraId="4ABBFC6C" w14:textId="77777777" w:rsidTr="00083E54">
        <w:trPr>
          <w:trHeight w:val="300"/>
        </w:trPr>
        <w:tc>
          <w:tcPr>
            <w:tcW w:w="1268" w:type="pct"/>
            <w:vAlign w:val="center"/>
          </w:tcPr>
          <w:p w14:paraId="5307BF66" w14:textId="365A2DF9" w:rsidR="00580753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m_</w:t>
            </w:r>
            <w:r w:rsidR="00A92F8A">
              <w:rPr>
                <w:i/>
                <w:iCs/>
              </w:rPr>
              <w:t>obstacle_distance</w:t>
            </w:r>
            <w:proofErr w:type="spellEnd"/>
          </w:p>
        </w:tc>
        <w:tc>
          <w:tcPr>
            <w:tcW w:w="976" w:type="pct"/>
            <w:vAlign w:val="center"/>
          </w:tcPr>
          <w:p w14:paraId="6B46861E" w14:textId="528B9459" w:rsidR="00580753" w:rsidRDefault="00A47438" w:rsidP="00350A61">
            <w:pPr>
              <w:jc w:val="center"/>
            </w:pPr>
            <w:r>
              <w:t>m</w:t>
            </w:r>
          </w:p>
        </w:tc>
        <w:tc>
          <w:tcPr>
            <w:tcW w:w="2756" w:type="pct"/>
          </w:tcPr>
          <w:p w14:paraId="0B94137B" w14:textId="133A7115" w:rsidR="00580753" w:rsidRDefault="00A92F8A" w:rsidP="00A05011">
            <w:pPr>
              <w:keepNext/>
            </w:pPr>
            <w:r>
              <w:t>Location of an obstacle relative to the robot.</w:t>
            </w:r>
          </w:p>
        </w:tc>
      </w:tr>
    </w:tbl>
    <w:p w14:paraId="28045DCE" w14:textId="25A03AB1" w:rsidR="002415D6" w:rsidRPr="00A05011" w:rsidRDefault="00A05011" w:rsidP="00F10466">
      <w:pPr>
        <w:pStyle w:val="Caption"/>
      </w:pPr>
      <w:bookmarkStart w:id="57" w:name="_Ref150718147"/>
      <w:bookmarkStart w:id="58" w:name="_Toc150725511"/>
      <w:bookmarkStart w:id="59" w:name="_Toc150627853"/>
      <w:r w:rsidRPr="00A05011">
        <w:t xml:space="preserve">Table </w:t>
      </w:r>
      <w:r w:rsidRPr="00A05011">
        <w:fldChar w:fldCharType="begin"/>
      </w:r>
      <w:r w:rsidRPr="00A05011">
        <w:instrText xml:space="preserve"> SEQ Table \* ARABIC </w:instrText>
      </w:r>
      <w:r w:rsidRPr="00A05011">
        <w:fldChar w:fldCharType="separate"/>
      </w:r>
      <w:r>
        <w:t>2</w:t>
      </w:r>
      <w:r w:rsidRPr="00A05011">
        <w:fldChar w:fldCharType="end"/>
      </w:r>
      <w:r w:rsidRPr="00A05011">
        <w:t>: Monitored Variables</w:t>
      </w:r>
      <w:bookmarkEnd w:id="57"/>
      <w:bookmarkEnd w:id="58"/>
    </w:p>
    <w:p w14:paraId="3D1CE87A" w14:textId="4F33514C" w:rsidR="00DB2842" w:rsidRPr="00A05011" w:rsidRDefault="13CD6B75" w:rsidP="00A05011">
      <w:pPr>
        <w:pStyle w:val="Heading2"/>
      </w:pPr>
      <w:bookmarkStart w:id="60" w:name="_Toc150723689"/>
      <w:bookmarkStart w:id="61" w:name="_Toc150723671"/>
      <w:bookmarkStart w:id="62" w:name="_Toc150725524"/>
      <w:bookmarkStart w:id="63" w:name="_Toc150780145"/>
      <w:r w:rsidRPr="6177C563">
        <w:t xml:space="preserve">3.2. Controlled </w:t>
      </w:r>
      <w:r w:rsidRPr="00006904">
        <w:t>Variables</w:t>
      </w:r>
      <w:bookmarkEnd w:id="59"/>
      <w:bookmarkEnd w:id="60"/>
      <w:bookmarkEnd w:id="61"/>
      <w:bookmarkEnd w:id="62"/>
      <w:bookmarkEnd w:id="63"/>
      <w:r w:rsidRPr="6177C563">
        <w:t xml:space="preserve"> 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646"/>
        <w:gridCol w:w="2029"/>
        <w:gridCol w:w="5741"/>
      </w:tblGrid>
      <w:tr w:rsidR="58C851CE" w14:paraId="473BC792" w14:textId="77777777" w:rsidTr="00083E54">
        <w:trPr>
          <w:trHeight w:val="300"/>
        </w:trPr>
        <w:tc>
          <w:tcPr>
            <w:tcW w:w="1270" w:type="pct"/>
          </w:tcPr>
          <w:p w14:paraId="6A90AC5D" w14:textId="4D27E0BF" w:rsidR="58C851CE" w:rsidRDefault="58C851CE" w:rsidP="58C851CE">
            <w:pPr>
              <w:jc w:val="center"/>
              <w:rPr>
                <w:b/>
                <w:bCs/>
              </w:rPr>
            </w:pPr>
            <w:r w:rsidRPr="58C851CE">
              <w:rPr>
                <w:b/>
                <w:bCs/>
              </w:rPr>
              <w:t>Name</w:t>
            </w:r>
          </w:p>
        </w:tc>
        <w:tc>
          <w:tcPr>
            <w:tcW w:w="974" w:type="pct"/>
          </w:tcPr>
          <w:p w14:paraId="37F599B3" w14:textId="6DFF8B4D" w:rsidR="58C851CE" w:rsidRDefault="008318FD" w:rsidP="58C851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2756" w:type="pct"/>
          </w:tcPr>
          <w:p w14:paraId="016817E1" w14:textId="6EC859F8" w:rsidR="58C851CE" w:rsidRDefault="58C851CE" w:rsidP="58C851CE">
            <w:pPr>
              <w:jc w:val="center"/>
              <w:rPr>
                <w:b/>
                <w:bCs/>
              </w:rPr>
            </w:pPr>
            <w:r w:rsidRPr="58C851CE">
              <w:rPr>
                <w:b/>
                <w:bCs/>
              </w:rPr>
              <w:t>Description</w:t>
            </w:r>
          </w:p>
        </w:tc>
      </w:tr>
      <w:tr w:rsidR="58C851CE" w14:paraId="000972FA" w14:textId="77777777" w:rsidTr="00083E54">
        <w:trPr>
          <w:trHeight w:val="300"/>
        </w:trPr>
        <w:tc>
          <w:tcPr>
            <w:tcW w:w="1270" w:type="pct"/>
            <w:vAlign w:val="center"/>
          </w:tcPr>
          <w:p w14:paraId="057CB943" w14:textId="54B1659B" w:rsidR="6BCA9CA6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c_</w:t>
            </w:r>
            <w:r w:rsidR="6BCA9CA6" w:rsidRPr="6BCA9CA6">
              <w:rPr>
                <w:i/>
                <w:iCs/>
              </w:rPr>
              <w:t>water_valve_position</w:t>
            </w:r>
            <w:proofErr w:type="spellEnd"/>
          </w:p>
        </w:tc>
        <w:tc>
          <w:tcPr>
            <w:tcW w:w="974" w:type="pct"/>
            <w:vAlign w:val="center"/>
          </w:tcPr>
          <w:p w14:paraId="5CC9DCF9" w14:textId="4B1A8B96" w:rsidR="4174BE98" w:rsidRDefault="4174BE98" w:rsidP="00350A61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756" w:type="pct"/>
          </w:tcPr>
          <w:p w14:paraId="7E8065C9" w14:textId="37A86AE5" w:rsidR="6BCA9CA6" w:rsidRDefault="6BCA9CA6" w:rsidP="6BCA9CA6">
            <w:pPr>
              <w:spacing w:line="259" w:lineRule="auto"/>
            </w:pPr>
            <w:r>
              <w:t>Tracks whether the valve for watering mechanism is open or closed</w:t>
            </w:r>
            <w:r w:rsidR="42F2B8A5">
              <w:t>.</w:t>
            </w:r>
          </w:p>
        </w:tc>
      </w:tr>
      <w:tr w:rsidR="58C851CE" w14:paraId="34A212C4" w14:textId="77777777" w:rsidTr="00083E54">
        <w:trPr>
          <w:trHeight w:val="300"/>
        </w:trPr>
        <w:tc>
          <w:tcPr>
            <w:tcW w:w="1270" w:type="pct"/>
            <w:vAlign w:val="center"/>
          </w:tcPr>
          <w:p w14:paraId="32F39520" w14:textId="65C6803F" w:rsidR="58C851CE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c_</w:t>
            </w:r>
            <w:r w:rsidR="58C851CE" w:rsidRPr="58C851CE">
              <w:rPr>
                <w:i/>
                <w:iCs/>
              </w:rPr>
              <w:t>watering_arm_location</w:t>
            </w:r>
            <w:proofErr w:type="spellEnd"/>
          </w:p>
        </w:tc>
        <w:tc>
          <w:tcPr>
            <w:tcW w:w="974" w:type="pct"/>
            <w:vAlign w:val="center"/>
          </w:tcPr>
          <w:p w14:paraId="06DBA5C6" w14:textId="37548A8C" w:rsidR="58C851CE" w:rsidRDefault="008318FD" w:rsidP="00350A61">
            <w:pPr>
              <w:jc w:val="center"/>
            </w:pPr>
            <w:r>
              <w:t>Vector in m &lt;x, y, z&gt;</w:t>
            </w:r>
          </w:p>
        </w:tc>
        <w:tc>
          <w:tcPr>
            <w:tcW w:w="2756" w:type="pct"/>
          </w:tcPr>
          <w:p w14:paraId="24CE2D56" w14:textId="680A8B5C" w:rsidR="58C851CE" w:rsidRDefault="58C851CE" w:rsidP="58C851CE">
            <w:pPr>
              <w:spacing w:line="259" w:lineRule="auto"/>
            </w:pPr>
            <w:r>
              <w:t>Location of end effector of robot watering arm</w:t>
            </w:r>
            <w:r w:rsidR="00B719FD">
              <w:t>, relative to the robot.</w:t>
            </w:r>
          </w:p>
        </w:tc>
      </w:tr>
      <w:tr w:rsidR="58C851CE" w14:paraId="7CCAFAE7" w14:textId="77777777" w:rsidTr="00083E54">
        <w:trPr>
          <w:trHeight w:val="300"/>
        </w:trPr>
        <w:tc>
          <w:tcPr>
            <w:tcW w:w="1270" w:type="pct"/>
            <w:vAlign w:val="center"/>
          </w:tcPr>
          <w:p w14:paraId="2DDAA224" w14:textId="21805056" w:rsidR="7BB98BE8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c_</w:t>
            </w:r>
            <w:r w:rsidR="7BB98BE8" w:rsidRPr="58C851CE">
              <w:rPr>
                <w:i/>
                <w:iCs/>
              </w:rPr>
              <w:t>water_pump_</w:t>
            </w:r>
            <w:r w:rsidR="00F94210">
              <w:rPr>
                <w:i/>
                <w:iCs/>
              </w:rPr>
              <w:t>flow</w:t>
            </w:r>
            <w:proofErr w:type="spellEnd"/>
          </w:p>
        </w:tc>
        <w:tc>
          <w:tcPr>
            <w:tcW w:w="974" w:type="pct"/>
            <w:vAlign w:val="center"/>
          </w:tcPr>
          <w:p w14:paraId="7D8DE26B" w14:textId="64478E8D" w:rsidR="7BB98BE8" w:rsidRDefault="00A007E4" w:rsidP="00350A61">
            <w:pPr>
              <w:jc w:val="center"/>
            </w:pPr>
            <w:r>
              <w:t>m</w:t>
            </w:r>
            <w:r w:rsidR="00567BBC">
              <w:t>L</w:t>
            </w:r>
            <w:r>
              <w:t>/s</w:t>
            </w:r>
          </w:p>
        </w:tc>
        <w:tc>
          <w:tcPr>
            <w:tcW w:w="2756" w:type="pct"/>
          </w:tcPr>
          <w:p w14:paraId="6990EE02" w14:textId="72B74475" w:rsidR="7BB98BE8" w:rsidRDefault="002930E4" w:rsidP="58C851CE">
            <w:r>
              <w:t>Speed of the water being pumped</w:t>
            </w:r>
            <w:r w:rsidR="7BB98BE8">
              <w:t>.</w:t>
            </w:r>
          </w:p>
        </w:tc>
      </w:tr>
      <w:tr w:rsidR="58C851CE" w14:paraId="4B413151" w14:textId="77777777" w:rsidTr="00083E54">
        <w:trPr>
          <w:trHeight w:val="300"/>
        </w:trPr>
        <w:tc>
          <w:tcPr>
            <w:tcW w:w="1270" w:type="pct"/>
            <w:vAlign w:val="center"/>
          </w:tcPr>
          <w:p w14:paraId="0AC11F02" w14:textId="15BE35AB" w:rsidR="58C851CE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c_</w:t>
            </w:r>
            <w:r w:rsidR="004B66FA">
              <w:rPr>
                <w:i/>
                <w:iCs/>
              </w:rPr>
              <w:t>robot_speed</w:t>
            </w:r>
            <w:proofErr w:type="spellEnd"/>
          </w:p>
        </w:tc>
        <w:tc>
          <w:tcPr>
            <w:tcW w:w="974" w:type="pct"/>
            <w:vAlign w:val="center"/>
          </w:tcPr>
          <w:p w14:paraId="42FD6321" w14:textId="13084575" w:rsidR="58C851CE" w:rsidRDefault="007A6882" w:rsidP="00350A61">
            <w:pPr>
              <w:jc w:val="center"/>
            </w:pPr>
            <w:r>
              <w:t>m/s</w:t>
            </w:r>
          </w:p>
        </w:tc>
        <w:tc>
          <w:tcPr>
            <w:tcW w:w="2756" w:type="pct"/>
          </w:tcPr>
          <w:p w14:paraId="0CD28061" w14:textId="4489BAB1" w:rsidR="58C851CE" w:rsidRDefault="0093776A" w:rsidP="58C851CE">
            <w:pPr>
              <w:spacing w:line="259" w:lineRule="auto"/>
            </w:pPr>
            <w:r>
              <w:t xml:space="preserve">Overall speed of the </w:t>
            </w:r>
            <w:r w:rsidR="00B64BC6">
              <w:t>robot when it is moving.</w:t>
            </w:r>
          </w:p>
        </w:tc>
      </w:tr>
      <w:tr w:rsidR="58C851CE" w14:paraId="6487AB10" w14:textId="77777777" w:rsidTr="00083E54">
        <w:trPr>
          <w:trHeight w:val="300"/>
        </w:trPr>
        <w:tc>
          <w:tcPr>
            <w:tcW w:w="1270" w:type="pct"/>
            <w:vAlign w:val="center"/>
          </w:tcPr>
          <w:p w14:paraId="325423F4" w14:textId="748C0073" w:rsidR="58C851CE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c_</w:t>
            </w:r>
            <w:r w:rsidR="00277BF3">
              <w:rPr>
                <w:i/>
                <w:iCs/>
              </w:rPr>
              <w:t>robot_location</w:t>
            </w:r>
            <w:proofErr w:type="spellEnd"/>
          </w:p>
        </w:tc>
        <w:tc>
          <w:tcPr>
            <w:tcW w:w="974" w:type="pct"/>
            <w:vAlign w:val="center"/>
          </w:tcPr>
          <w:p w14:paraId="1C40897F" w14:textId="535DE785" w:rsidR="58C851CE" w:rsidRDefault="00F97361" w:rsidP="00350A61">
            <w:pPr>
              <w:jc w:val="center"/>
            </w:pPr>
            <w:r>
              <w:t>Vector in m &lt;x, y, z&gt;</w:t>
            </w:r>
          </w:p>
        </w:tc>
        <w:tc>
          <w:tcPr>
            <w:tcW w:w="2756" w:type="pct"/>
          </w:tcPr>
          <w:p w14:paraId="4F0FB329" w14:textId="79DB682D" w:rsidR="58C851CE" w:rsidRDefault="0089413D" w:rsidP="58C851CE">
            <w:pPr>
              <w:spacing w:line="259" w:lineRule="auto"/>
            </w:pPr>
            <w:r>
              <w:t>Location of the robot</w:t>
            </w:r>
            <w:r w:rsidR="007743FB">
              <w:t xml:space="preserve"> relative to its environment, such as its initial starting position and the plant.</w:t>
            </w:r>
          </w:p>
        </w:tc>
      </w:tr>
      <w:tr w:rsidR="00580753" w14:paraId="544F8BFA" w14:textId="77777777" w:rsidTr="00083E54">
        <w:trPr>
          <w:trHeight w:val="300"/>
        </w:trPr>
        <w:tc>
          <w:tcPr>
            <w:tcW w:w="1270" w:type="pct"/>
            <w:vAlign w:val="center"/>
          </w:tcPr>
          <w:p w14:paraId="1115125B" w14:textId="78AD6B96" w:rsidR="00580753" w:rsidRDefault="00DE6C33" w:rsidP="00350A6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c_</w:t>
            </w:r>
            <w:r w:rsidR="00580753">
              <w:rPr>
                <w:i/>
                <w:iCs/>
              </w:rPr>
              <w:t>robot_orientation</w:t>
            </w:r>
            <w:proofErr w:type="spellEnd"/>
          </w:p>
        </w:tc>
        <w:tc>
          <w:tcPr>
            <w:tcW w:w="974" w:type="pct"/>
            <w:vAlign w:val="center"/>
          </w:tcPr>
          <w:p w14:paraId="5459DEB1" w14:textId="77777777" w:rsidR="00580753" w:rsidRDefault="00580753" w:rsidP="00350A61">
            <w:pPr>
              <w:jc w:val="center"/>
            </w:pPr>
            <w:r>
              <w:t>Vector in degrees</w:t>
            </w:r>
          </w:p>
          <w:p w14:paraId="5ECF5206" w14:textId="211CA203" w:rsidR="00580753" w:rsidRDefault="00580753" w:rsidP="00350A61">
            <w:pPr>
              <w:jc w:val="center"/>
            </w:pPr>
            <w:r>
              <w:t>&lt;</w:t>
            </w:r>
            <w:r w:rsidRPr="00A44264">
              <w:t>α</w:t>
            </w:r>
            <w:r>
              <w:t xml:space="preserve">, </w:t>
            </w:r>
            <w:r w:rsidRPr="00A44264">
              <w:t>β</w:t>
            </w:r>
            <w:r w:rsidR="00A47438">
              <w:t xml:space="preserve">, </w:t>
            </w:r>
            <w:r w:rsidR="00A47438">
              <w:rPr>
                <w:rFonts w:cstheme="minorHAnsi"/>
              </w:rPr>
              <w:t>Ɵ</w:t>
            </w:r>
            <w:r>
              <w:t>&gt;</w:t>
            </w:r>
          </w:p>
        </w:tc>
        <w:tc>
          <w:tcPr>
            <w:tcW w:w="2756" w:type="pct"/>
          </w:tcPr>
          <w:p w14:paraId="5DFF07FE" w14:textId="08292CD4" w:rsidR="00580753" w:rsidRDefault="00580753" w:rsidP="00A05011">
            <w:pPr>
              <w:keepNext/>
              <w:spacing w:line="259" w:lineRule="auto"/>
            </w:pPr>
            <w:r>
              <w:t>The orientation of the robot relative to its starting position.</w:t>
            </w:r>
          </w:p>
        </w:tc>
      </w:tr>
    </w:tbl>
    <w:p w14:paraId="09E0AC55" w14:textId="65294D5E" w:rsidR="00A05011" w:rsidRDefault="00A05011" w:rsidP="00F10466">
      <w:pPr>
        <w:pStyle w:val="Caption"/>
      </w:pPr>
      <w:bookmarkStart w:id="64" w:name="_Toc150725512"/>
      <w:bookmarkStart w:id="65" w:name="_Toc150627854"/>
      <w:r w:rsidRPr="00A05011">
        <w:t xml:space="preserve">Table </w:t>
      </w:r>
      <w:r w:rsidRPr="00A05011">
        <w:fldChar w:fldCharType="begin"/>
      </w:r>
      <w:r w:rsidRPr="00A05011">
        <w:instrText xml:space="preserve"> SEQ Table \* ARABIC </w:instrText>
      </w:r>
      <w:r w:rsidRPr="00A05011">
        <w:fldChar w:fldCharType="separate"/>
      </w:r>
      <w:r>
        <w:t>3</w:t>
      </w:r>
      <w:r w:rsidRPr="00A05011">
        <w:fldChar w:fldCharType="end"/>
      </w:r>
      <w:r w:rsidRPr="00A05011">
        <w:t>: Controlled Variables</w:t>
      </w:r>
      <w:bookmarkEnd w:id="64"/>
    </w:p>
    <w:p w14:paraId="06952B30" w14:textId="77777777" w:rsidR="005F141D" w:rsidRPr="005F141D" w:rsidRDefault="005F141D" w:rsidP="005F141D"/>
    <w:p w14:paraId="6B3D59A0" w14:textId="77777777" w:rsidR="00A05011" w:rsidRDefault="00A05011" w:rsidP="00A05011"/>
    <w:p w14:paraId="57BB0FC0" w14:textId="77777777" w:rsidR="00A05011" w:rsidRPr="00A05011" w:rsidRDefault="00A05011" w:rsidP="00A05011"/>
    <w:p w14:paraId="0A9E7DCF" w14:textId="0575A853" w:rsidR="00DB2842" w:rsidRPr="00A05011" w:rsidRDefault="13CD6B75" w:rsidP="00A05011">
      <w:pPr>
        <w:pStyle w:val="Heading2"/>
      </w:pPr>
      <w:bookmarkStart w:id="66" w:name="_Toc150723690"/>
      <w:bookmarkStart w:id="67" w:name="_Toc150723672"/>
      <w:bookmarkStart w:id="68" w:name="_Toc150725525"/>
      <w:bookmarkStart w:id="69" w:name="_Toc150780146"/>
      <w:r w:rsidRPr="6177C563">
        <w:lastRenderedPageBreak/>
        <w:t>3.3. System Constants</w:t>
      </w:r>
      <w:bookmarkEnd w:id="65"/>
      <w:bookmarkEnd w:id="66"/>
      <w:bookmarkEnd w:id="67"/>
      <w:bookmarkEnd w:id="68"/>
      <w:bookmarkEnd w:id="69"/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829"/>
        <w:gridCol w:w="1844"/>
        <w:gridCol w:w="5743"/>
      </w:tblGrid>
      <w:tr w:rsidR="00BD5C33" w14:paraId="7B8FA702" w14:textId="77777777" w:rsidTr="006D6A9F">
        <w:trPr>
          <w:trHeight w:val="537"/>
        </w:trPr>
        <w:tc>
          <w:tcPr>
            <w:tcW w:w="1358" w:type="pct"/>
            <w:vAlign w:val="center"/>
          </w:tcPr>
          <w:p w14:paraId="365A9D97" w14:textId="77777777" w:rsidR="00BD5C33" w:rsidRDefault="00BD5C33" w:rsidP="00B13EEB">
            <w:pPr>
              <w:jc w:val="center"/>
              <w:rPr>
                <w:b/>
                <w:bCs/>
              </w:rPr>
            </w:pPr>
            <w:r w:rsidRPr="58C851CE">
              <w:rPr>
                <w:b/>
                <w:bCs/>
              </w:rPr>
              <w:t>Name</w:t>
            </w:r>
          </w:p>
        </w:tc>
        <w:tc>
          <w:tcPr>
            <w:tcW w:w="885" w:type="pct"/>
            <w:vAlign w:val="center"/>
          </w:tcPr>
          <w:p w14:paraId="7DB9291E" w14:textId="745CC31B" w:rsidR="00BD5C33" w:rsidRPr="58C851CE" w:rsidRDefault="00BD5C33" w:rsidP="00B13E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2757" w:type="pct"/>
            <w:vAlign w:val="center"/>
          </w:tcPr>
          <w:p w14:paraId="6DFC1A73" w14:textId="0FC117C2" w:rsidR="00BD5C33" w:rsidRDefault="00BD5C33" w:rsidP="00B13EEB">
            <w:pPr>
              <w:jc w:val="center"/>
              <w:rPr>
                <w:b/>
                <w:bCs/>
              </w:rPr>
            </w:pPr>
            <w:r w:rsidRPr="58C851CE">
              <w:rPr>
                <w:b/>
                <w:bCs/>
              </w:rPr>
              <w:t>Description</w:t>
            </w:r>
          </w:p>
        </w:tc>
      </w:tr>
      <w:tr w:rsidR="00BD5C33" w14:paraId="20F22299" w14:textId="77777777" w:rsidTr="006D6A9F">
        <w:trPr>
          <w:trHeight w:val="537"/>
        </w:trPr>
        <w:tc>
          <w:tcPr>
            <w:tcW w:w="1358" w:type="pct"/>
            <w:vAlign w:val="center"/>
          </w:tcPr>
          <w:p w14:paraId="5106F408" w14:textId="50565F7F" w:rsidR="00BD5C33" w:rsidRDefault="00B6257D" w:rsidP="00350A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NOMINAL_TEMPERATURE</w:t>
            </w:r>
          </w:p>
        </w:tc>
        <w:tc>
          <w:tcPr>
            <w:tcW w:w="885" w:type="pct"/>
            <w:vAlign w:val="center"/>
          </w:tcPr>
          <w:p w14:paraId="79FC7F02" w14:textId="2A9F6970" w:rsidR="00BD5C33" w:rsidRDefault="00BD5C33" w:rsidP="004732B3">
            <w:pPr>
              <w:jc w:val="center"/>
            </w:pPr>
            <w:r w:rsidRPr="00B95169">
              <w:t>°C</w:t>
            </w:r>
          </w:p>
        </w:tc>
        <w:tc>
          <w:tcPr>
            <w:tcW w:w="2757" w:type="pct"/>
            <w:vAlign w:val="center"/>
          </w:tcPr>
          <w:p w14:paraId="539F4A4C" w14:textId="027CDB63" w:rsidR="00BD5C33" w:rsidRDefault="00BD5C33" w:rsidP="00B13EEB">
            <w:pPr>
              <w:spacing w:line="259" w:lineRule="auto"/>
            </w:pPr>
            <w:r>
              <w:t>The expected room temperature</w:t>
            </w:r>
          </w:p>
        </w:tc>
      </w:tr>
      <w:tr w:rsidR="00BD5C33" w14:paraId="76EA9614" w14:textId="77777777" w:rsidTr="006D6A9F">
        <w:trPr>
          <w:trHeight w:val="537"/>
        </w:trPr>
        <w:tc>
          <w:tcPr>
            <w:tcW w:w="1358" w:type="pct"/>
            <w:vAlign w:val="center"/>
          </w:tcPr>
          <w:p w14:paraId="04260B05" w14:textId="253D8B4F" w:rsidR="00BD5C33" w:rsidRDefault="00B6257D" w:rsidP="00350A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NOMINAL_PRESSURE</w:t>
            </w:r>
          </w:p>
        </w:tc>
        <w:tc>
          <w:tcPr>
            <w:tcW w:w="885" w:type="pct"/>
            <w:vAlign w:val="center"/>
          </w:tcPr>
          <w:p w14:paraId="004FB018" w14:textId="4D92C8A1" w:rsidR="00BD5C33" w:rsidRDefault="00B77AC5" w:rsidP="004732B3">
            <w:pPr>
              <w:jc w:val="center"/>
            </w:pPr>
            <w:r>
              <w:t>A</w:t>
            </w:r>
            <w:r w:rsidR="00BD5C33">
              <w:t>tm</w:t>
            </w:r>
          </w:p>
        </w:tc>
        <w:tc>
          <w:tcPr>
            <w:tcW w:w="2757" w:type="pct"/>
            <w:vAlign w:val="center"/>
          </w:tcPr>
          <w:p w14:paraId="7DC7D95C" w14:textId="1C0B3758" w:rsidR="00BD5C33" w:rsidRDefault="00BD5C33" w:rsidP="00B13EEB">
            <w:pPr>
              <w:spacing w:line="259" w:lineRule="auto"/>
            </w:pPr>
            <w:r>
              <w:t>The expected air pressure in the room</w:t>
            </w:r>
          </w:p>
        </w:tc>
      </w:tr>
      <w:tr w:rsidR="00BD5C33" w14:paraId="3DA5015A" w14:textId="77777777" w:rsidTr="006D6A9F">
        <w:trPr>
          <w:trHeight w:val="537"/>
        </w:trPr>
        <w:tc>
          <w:tcPr>
            <w:tcW w:w="1358" w:type="pct"/>
            <w:vAlign w:val="center"/>
          </w:tcPr>
          <w:p w14:paraId="208C809E" w14:textId="7B9B5BCC" w:rsidR="00BD5C33" w:rsidRDefault="00B6257D" w:rsidP="00350A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BATTERY_VOLTAGE</w:t>
            </w:r>
          </w:p>
        </w:tc>
        <w:tc>
          <w:tcPr>
            <w:tcW w:w="885" w:type="pct"/>
            <w:vAlign w:val="center"/>
          </w:tcPr>
          <w:p w14:paraId="7E439316" w14:textId="06EA7BD7" w:rsidR="00BD5C33" w:rsidRDefault="00BD5C33" w:rsidP="004732B3">
            <w:pPr>
              <w:jc w:val="center"/>
            </w:pPr>
            <w:r>
              <w:t>V</w:t>
            </w:r>
          </w:p>
        </w:tc>
        <w:tc>
          <w:tcPr>
            <w:tcW w:w="2757" w:type="pct"/>
            <w:vAlign w:val="center"/>
          </w:tcPr>
          <w:p w14:paraId="28DCE75F" w14:textId="606EF3D3" w:rsidR="00BD5C33" w:rsidRDefault="00BD5C33" w:rsidP="00B13EEB">
            <w:r>
              <w:t>The maximum voltage available to supply robot components</w:t>
            </w:r>
          </w:p>
        </w:tc>
      </w:tr>
      <w:tr w:rsidR="00BD5C33" w14:paraId="1FD87F0C" w14:textId="77777777" w:rsidTr="006D6A9F">
        <w:trPr>
          <w:trHeight w:val="537"/>
        </w:trPr>
        <w:tc>
          <w:tcPr>
            <w:tcW w:w="1358" w:type="pct"/>
            <w:vAlign w:val="center"/>
          </w:tcPr>
          <w:p w14:paraId="7E31AB5D" w14:textId="15FEA905" w:rsidR="00BD5C33" w:rsidRDefault="00B6257D" w:rsidP="00350A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MOTOR_TORQUE</w:t>
            </w:r>
          </w:p>
        </w:tc>
        <w:tc>
          <w:tcPr>
            <w:tcW w:w="885" w:type="pct"/>
            <w:vAlign w:val="center"/>
          </w:tcPr>
          <w:p w14:paraId="7C41BF14" w14:textId="6D77767F" w:rsidR="00BD5C33" w:rsidRDefault="00AE5658" w:rsidP="004732B3">
            <w:pPr>
              <w:jc w:val="center"/>
            </w:pPr>
            <w:r>
              <w:t>Nm</w:t>
            </w:r>
          </w:p>
        </w:tc>
        <w:tc>
          <w:tcPr>
            <w:tcW w:w="2757" w:type="pct"/>
            <w:vAlign w:val="center"/>
          </w:tcPr>
          <w:p w14:paraId="48A2926F" w14:textId="4D8FF026" w:rsidR="00BD5C33" w:rsidRDefault="00AE5658" w:rsidP="00B13EEB">
            <w:pPr>
              <w:spacing w:line="259" w:lineRule="auto"/>
            </w:pPr>
            <w:r>
              <w:t>The torque of all motors used for movement will be constant.</w:t>
            </w:r>
          </w:p>
        </w:tc>
      </w:tr>
      <w:tr w:rsidR="00BD5C33" w14:paraId="12A4D0EF" w14:textId="77777777" w:rsidTr="006D6A9F">
        <w:trPr>
          <w:trHeight w:val="537"/>
        </w:trPr>
        <w:tc>
          <w:tcPr>
            <w:tcW w:w="1358" w:type="pct"/>
            <w:vAlign w:val="center"/>
          </w:tcPr>
          <w:p w14:paraId="4F8EB737" w14:textId="4B7CC3C2" w:rsidR="00BD5C33" w:rsidRDefault="00B6257D" w:rsidP="00350A6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POT_HEIGHT</w:t>
            </w:r>
            <w:r w:rsidR="000C36D3">
              <w:rPr>
                <w:i/>
                <w:iCs/>
              </w:rPr>
              <w:t>_RANGE</w:t>
            </w:r>
          </w:p>
        </w:tc>
        <w:tc>
          <w:tcPr>
            <w:tcW w:w="885" w:type="pct"/>
            <w:vAlign w:val="center"/>
          </w:tcPr>
          <w:p w14:paraId="422E9B0F" w14:textId="5058B082" w:rsidR="00BD5C33" w:rsidRDefault="00470C7E" w:rsidP="004732B3">
            <w:pPr>
              <w:jc w:val="center"/>
            </w:pPr>
            <w:r>
              <w:t>m</w:t>
            </w:r>
          </w:p>
        </w:tc>
        <w:tc>
          <w:tcPr>
            <w:tcW w:w="2757" w:type="pct"/>
            <w:vAlign w:val="center"/>
          </w:tcPr>
          <w:p w14:paraId="7184E728" w14:textId="7209E7F4" w:rsidR="00BD5C33" w:rsidRDefault="00304C45" w:rsidP="00B13EEB">
            <w:pPr>
              <w:spacing w:line="259" w:lineRule="auto"/>
            </w:pPr>
            <w:r>
              <w:t xml:space="preserve">The </w:t>
            </w:r>
            <w:r w:rsidR="006C1584">
              <w:t>range of heights that is allowable for a pot</w:t>
            </w:r>
            <w:r>
              <w:t>.</w:t>
            </w:r>
          </w:p>
        </w:tc>
      </w:tr>
      <w:tr w:rsidR="6CE82A76" w14:paraId="5A0AED03" w14:textId="77777777" w:rsidTr="006D6A9F">
        <w:trPr>
          <w:trHeight w:val="537"/>
        </w:trPr>
        <w:tc>
          <w:tcPr>
            <w:tcW w:w="1358" w:type="pct"/>
            <w:vAlign w:val="center"/>
          </w:tcPr>
          <w:p w14:paraId="0D6CDEE0" w14:textId="1B6F485B" w:rsidR="5E8B8C2D" w:rsidRDefault="00B6257D" w:rsidP="6CE82A76">
            <w:pPr>
              <w:jc w:val="center"/>
              <w:rPr>
                <w:i/>
                <w:iCs/>
              </w:rPr>
            </w:pPr>
            <w:r w:rsidRPr="6CE82A76">
              <w:rPr>
                <w:i/>
                <w:iCs/>
              </w:rPr>
              <w:t>RESERVOIR_CAPACITY</w:t>
            </w:r>
          </w:p>
        </w:tc>
        <w:tc>
          <w:tcPr>
            <w:tcW w:w="885" w:type="pct"/>
            <w:vAlign w:val="center"/>
          </w:tcPr>
          <w:p w14:paraId="12A85D89" w14:textId="71F9CF3F" w:rsidR="5E8B8C2D" w:rsidRDefault="5E8B8C2D" w:rsidP="6CE82A76">
            <w:pPr>
              <w:jc w:val="center"/>
            </w:pPr>
            <w:r>
              <w:t>L</w:t>
            </w:r>
          </w:p>
        </w:tc>
        <w:tc>
          <w:tcPr>
            <w:tcW w:w="2757" w:type="pct"/>
            <w:vAlign w:val="center"/>
          </w:tcPr>
          <w:p w14:paraId="6F1713F6" w14:textId="53FB22E5" w:rsidR="5E8B8C2D" w:rsidRDefault="5E8B8C2D" w:rsidP="6CE82A76">
            <w:r>
              <w:t>The maximum water the on bord reservoir can hold.</w:t>
            </w:r>
          </w:p>
        </w:tc>
      </w:tr>
      <w:tr w:rsidR="00DC696F" w14:paraId="05DF09BA" w14:textId="77777777" w:rsidTr="006D6A9F">
        <w:trPr>
          <w:trHeight w:val="537"/>
        </w:trPr>
        <w:tc>
          <w:tcPr>
            <w:tcW w:w="1358" w:type="pct"/>
            <w:vAlign w:val="center"/>
          </w:tcPr>
          <w:p w14:paraId="09D8CB9F" w14:textId="43BF9C6C" w:rsidR="00DC696F" w:rsidRPr="6CE82A76" w:rsidRDefault="00DC696F" w:rsidP="00DC696F">
            <w:pPr>
              <w:jc w:val="center"/>
              <w:rPr>
                <w:i/>
                <w:iCs/>
              </w:rPr>
            </w:pPr>
            <w:r w:rsidRPr="6CE82A76">
              <w:rPr>
                <w:i/>
                <w:iCs/>
              </w:rPr>
              <w:t>RESERVOIR_</w:t>
            </w:r>
            <w:r w:rsidR="009E6C1C" w:rsidRPr="6CE82A76">
              <w:rPr>
                <w:i/>
                <w:iCs/>
              </w:rPr>
              <w:t>CAPACITY</w:t>
            </w:r>
            <w:r w:rsidR="009E6C1C">
              <w:rPr>
                <w:i/>
                <w:iCs/>
              </w:rPr>
              <w:t>_</w:t>
            </w:r>
            <w:r>
              <w:rPr>
                <w:i/>
                <w:iCs/>
              </w:rPr>
              <w:t>LOW</w:t>
            </w:r>
          </w:p>
        </w:tc>
        <w:tc>
          <w:tcPr>
            <w:tcW w:w="885" w:type="pct"/>
            <w:vAlign w:val="center"/>
          </w:tcPr>
          <w:p w14:paraId="5D084902" w14:textId="146542CA" w:rsidR="00DC696F" w:rsidRDefault="00B340AD" w:rsidP="00DC696F">
            <w:pPr>
              <w:jc w:val="center"/>
            </w:pPr>
            <w:r>
              <w:t>L</w:t>
            </w:r>
          </w:p>
        </w:tc>
        <w:tc>
          <w:tcPr>
            <w:tcW w:w="2757" w:type="pct"/>
            <w:vAlign w:val="center"/>
          </w:tcPr>
          <w:p w14:paraId="21E5BF0D" w14:textId="63BDA38A" w:rsidR="00DC696F" w:rsidRDefault="001D47B8" w:rsidP="00DC696F">
            <w:r>
              <w:t xml:space="preserve">The threshold for </w:t>
            </w:r>
            <w:r w:rsidR="005D1975">
              <w:t xml:space="preserve">when the water </w:t>
            </w:r>
            <w:r w:rsidR="004A4B48">
              <w:t>in the reservoir is considered low, for the user to be notified.</w:t>
            </w:r>
          </w:p>
        </w:tc>
      </w:tr>
      <w:tr w:rsidR="00BA6BB6" w14:paraId="58CF54F4" w14:textId="77777777" w:rsidTr="006D6A9F">
        <w:trPr>
          <w:trHeight w:val="537"/>
        </w:trPr>
        <w:tc>
          <w:tcPr>
            <w:tcW w:w="1358" w:type="pct"/>
            <w:vAlign w:val="center"/>
          </w:tcPr>
          <w:p w14:paraId="59411AC1" w14:textId="0CCBD410" w:rsidR="00BA6BB6" w:rsidRPr="6CE82A76" w:rsidRDefault="00B6257D" w:rsidP="6CE82A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MIN_DISTANCE</w:t>
            </w:r>
          </w:p>
        </w:tc>
        <w:tc>
          <w:tcPr>
            <w:tcW w:w="885" w:type="pct"/>
            <w:vAlign w:val="center"/>
          </w:tcPr>
          <w:p w14:paraId="31AC3F26" w14:textId="0A08D629" w:rsidR="00BA6BB6" w:rsidRDefault="00470C7E" w:rsidP="6CE82A76">
            <w:pPr>
              <w:jc w:val="center"/>
            </w:pPr>
            <w:r>
              <w:t>m</w:t>
            </w:r>
          </w:p>
        </w:tc>
        <w:tc>
          <w:tcPr>
            <w:tcW w:w="2757" w:type="pct"/>
            <w:vAlign w:val="center"/>
          </w:tcPr>
          <w:p w14:paraId="37FF50E6" w14:textId="1582DBCF" w:rsidR="00BA6BB6" w:rsidRDefault="00BA6BB6" w:rsidP="6CE82A76">
            <w:r>
              <w:t xml:space="preserve">The </w:t>
            </w:r>
            <w:r w:rsidR="002948F3">
              <w:t xml:space="preserve">minimum distance that the robot must leave from all environmental </w:t>
            </w:r>
            <w:r w:rsidR="00C83DD6">
              <w:t>obstacles.</w:t>
            </w:r>
          </w:p>
        </w:tc>
      </w:tr>
      <w:tr w:rsidR="00EC67A8" w14:paraId="3260ACC7" w14:textId="77777777" w:rsidTr="006D6A9F">
        <w:trPr>
          <w:trHeight w:val="537"/>
        </w:trPr>
        <w:tc>
          <w:tcPr>
            <w:tcW w:w="1358" w:type="pct"/>
            <w:vAlign w:val="center"/>
          </w:tcPr>
          <w:p w14:paraId="33E20895" w14:textId="1E73FF94" w:rsidR="00EC67A8" w:rsidRDefault="00B6257D" w:rsidP="6CE82A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MAX_FORCE</w:t>
            </w:r>
          </w:p>
        </w:tc>
        <w:tc>
          <w:tcPr>
            <w:tcW w:w="885" w:type="pct"/>
            <w:vAlign w:val="center"/>
          </w:tcPr>
          <w:p w14:paraId="01700AE2" w14:textId="7B2909E1" w:rsidR="00EC67A8" w:rsidRDefault="00EC67A8" w:rsidP="6CE82A76">
            <w:pPr>
              <w:jc w:val="center"/>
            </w:pPr>
            <w:r>
              <w:t>N</w:t>
            </w:r>
          </w:p>
        </w:tc>
        <w:tc>
          <w:tcPr>
            <w:tcW w:w="2757" w:type="pct"/>
            <w:vAlign w:val="center"/>
          </w:tcPr>
          <w:p w14:paraId="425E2FE8" w14:textId="3B07C2AE" w:rsidR="00EC67A8" w:rsidRDefault="00EC67A8" w:rsidP="00464323">
            <w:pPr>
              <w:keepNext/>
            </w:pPr>
            <w:r>
              <w:t xml:space="preserve">The maximum external force that the robot </w:t>
            </w:r>
            <w:r w:rsidR="0049740E">
              <w:t>must</w:t>
            </w:r>
            <w:r>
              <w:t xml:space="preserve"> receive before stopping operations.</w:t>
            </w:r>
          </w:p>
        </w:tc>
      </w:tr>
      <w:tr w:rsidR="00BB2512" w14:paraId="451A8897" w14:textId="77777777" w:rsidTr="006D6A9F">
        <w:trPr>
          <w:trHeight w:val="537"/>
        </w:trPr>
        <w:tc>
          <w:tcPr>
            <w:tcW w:w="1358" w:type="pct"/>
            <w:vAlign w:val="center"/>
          </w:tcPr>
          <w:p w14:paraId="672E123A" w14:textId="73D6D52A" w:rsidR="00BB2512" w:rsidRDefault="00B6257D" w:rsidP="6CE82A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MAX_SPEED</w:t>
            </w:r>
          </w:p>
        </w:tc>
        <w:tc>
          <w:tcPr>
            <w:tcW w:w="885" w:type="pct"/>
            <w:vAlign w:val="center"/>
          </w:tcPr>
          <w:p w14:paraId="6D7E17E7" w14:textId="4DE53B99" w:rsidR="00BB2512" w:rsidRDefault="00BB2512" w:rsidP="6CE82A76">
            <w:pPr>
              <w:jc w:val="center"/>
            </w:pPr>
            <w:r>
              <w:t>m/s</w:t>
            </w:r>
          </w:p>
        </w:tc>
        <w:tc>
          <w:tcPr>
            <w:tcW w:w="2757" w:type="pct"/>
            <w:vAlign w:val="center"/>
          </w:tcPr>
          <w:p w14:paraId="1967FB25" w14:textId="4F46838D" w:rsidR="00BB2512" w:rsidRDefault="00BB2512" w:rsidP="00464323">
            <w:pPr>
              <w:keepNext/>
            </w:pPr>
            <w:r>
              <w:t xml:space="preserve">The maximum speed the robot </w:t>
            </w:r>
            <w:r w:rsidR="00625D87">
              <w:t>should be allowed to move at.</w:t>
            </w:r>
          </w:p>
        </w:tc>
      </w:tr>
      <w:tr w:rsidR="00210AAC" w14:paraId="0529E7A4" w14:textId="77777777" w:rsidTr="006D6A9F">
        <w:trPr>
          <w:trHeight w:val="537"/>
        </w:trPr>
        <w:tc>
          <w:tcPr>
            <w:tcW w:w="1358" w:type="pct"/>
            <w:vAlign w:val="center"/>
          </w:tcPr>
          <w:p w14:paraId="4ED443A6" w14:textId="3C330812" w:rsidR="00210AAC" w:rsidRDefault="00210AAC" w:rsidP="6CE82A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MAX_ACCELERATION</w:t>
            </w:r>
          </w:p>
        </w:tc>
        <w:tc>
          <w:tcPr>
            <w:tcW w:w="885" w:type="pct"/>
            <w:vAlign w:val="center"/>
          </w:tcPr>
          <w:p w14:paraId="403425E6" w14:textId="498E403B" w:rsidR="00210AAC" w:rsidRPr="00210AAC" w:rsidRDefault="00210AAC" w:rsidP="6CE82A76">
            <w:pPr>
              <w:jc w:val="center"/>
              <w:rPr>
                <w:vertAlign w:val="superscript"/>
              </w:rPr>
            </w:pPr>
            <w:r>
              <w:t>m/s</w:t>
            </w:r>
            <w:r>
              <w:rPr>
                <w:vertAlign w:val="superscript"/>
              </w:rPr>
              <w:t>2</w:t>
            </w:r>
          </w:p>
        </w:tc>
        <w:tc>
          <w:tcPr>
            <w:tcW w:w="2757" w:type="pct"/>
            <w:vAlign w:val="center"/>
          </w:tcPr>
          <w:p w14:paraId="2B9EC64B" w14:textId="06F4E537" w:rsidR="00210AAC" w:rsidRDefault="00210AAC" w:rsidP="00464323">
            <w:pPr>
              <w:keepNext/>
            </w:pPr>
            <w:r>
              <w:t>The maximum acceleration that the robot should be allowed to move at.</w:t>
            </w:r>
          </w:p>
        </w:tc>
      </w:tr>
      <w:tr w:rsidR="009D47C2" w14:paraId="135CA36F" w14:textId="77777777" w:rsidTr="006D6A9F">
        <w:trPr>
          <w:trHeight w:val="537"/>
        </w:trPr>
        <w:tc>
          <w:tcPr>
            <w:tcW w:w="1358" w:type="pct"/>
            <w:vAlign w:val="center"/>
          </w:tcPr>
          <w:p w14:paraId="0A78D46D" w14:textId="4587BB57" w:rsidR="009D47C2" w:rsidRDefault="00B6257D" w:rsidP="6CE82A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BASE_LOCATION</w:t>
            </w:r>
          </w:p>
        </w:tc>
        <w:tc>
          <w:tcPr>
            <w:tcW w:w="885" w:type="pct"/>
            <w:vAlign w:val="center"/>
          </w:tcPr>
          <w:p w14:paraId="587A0BF3" w14:textId="3123E1AC" w:rsidR="009D47C2" w:rsidRDefault="003E1D9D" w:rsidP="6CE82A76">
            <w:pPr>
              <w:jc w:val="center"/>
            </w:pPr>
            <w:r>
              <w:t>Vector in metre &lt;x, y, z&gt;</w:t>
            </w:r>
          </w:p>
        </w:tc>
        <w:tc>
          <w:tcPr>
            <w:tcW w:w="2757" w:type="pct"/>
            <w:vAlign w:val="center"/>
          </w:tcPr>
          <w:p w14:paraId="5D294583" w14:textId="4C8B6B7D" w:rsidR="009D47C2" w:rsidRDefault="003E1D9D" w:rsidP="00464323">
            <w:pPr>
              <w:keepNext/>
            </w:pPr>
            <w:r>
              <w:t xml:space="preserve">The </w:t>
            </w:r>
            <w:r w:rsidR="00F23176">
              <w:t xml:space="preserve">position where the robot stays when </w:t>
            </w:r>
            <w:r w:rsidR="00506B0F">
              <w:t>it is not required to water plants.</w:t>
            </w:r>
          </w:p>
        </w:tc>
      </w:tr>
      <w:tr w:rsidR="003E4303" w14:paraId="7FFB5345" w14:textId="77777777" w:rsidTr="006D6A9F">
        <w:trPr>
          <w:trHeight w:val="537"/>
        </w:trPr>
        <w:tc>
          <w:tcPr>
            <w:tcW w:w="1358" w:type="pct"/>
            <w:vAlign w:val="center"/>
          </w:tcPr>
          <w:p w14:paraId="5B7670B7" w14:textId="02931F17" w:rsidR="003E4303" w:rsidRDefault="00B6257D" w:rsidP="6CE82A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MAX_ATTEMPT_TIME</w:t>
            </w:r>
          </w:p>
        </w:tc>
        <w:tc>
          <w:tcPr>
            <w:tcW w:w="885" w:type="pct"/>
            <w:vAlign w:val="center"/>
          </w:tcPr>
          <w:p w14:paraId="69CF1317" w14:textId="0086842B" w:rsidR="003E4303" w:rsidRDefault="00240263" w:rsidP="6CE82A76">
            <w:pPr>
              <w:jc w:val="center"/>
            </w:pPr>
            <w:r>
              <w:t>s</w:t>
            </w:r>
          </w:p>
        </w:tc>
        <w:tc>
          <w:tcPr>
            <w:tcW w:w="2757" w:type="pct"/>
            <w:vAlign w:val="center"/>
          </w:tcPr>
          <w:p w14:paraId="481C47CD" w14:textId="7B01F8D6" w:rsidR="003E4303" w:rsidRDefault="00B31DCF" w:rsidP="00464323">
            <w:pPr>
              <w:keepNext/>
            </w:pPr>
            <w:r>
              <w:t xml:space="preserve">The maximum time the robot can attempt to reach a plant before it </w:t>
            </w:r>
            <w:r w:rsidR="0049740E">
              <w:t>must</w:t>
            </w:r>
            <w:r>
              <w:t xml:space="preserve"> stop.</w:t>
            </w:r>
          </w:p>
        </w:tc>
      </w:tr>
      <w:tr w:rsidR="00EC4F04" w14:paraId="2F001984" w14:textId="77777777" w:rsidTr="006D6A9F">
        <w:trPr>
          <w:trHeight w:val="538"/>
        </w:trPr>
        <w:tc>
          <w:tcPr>
            <w:tcW w:w="1358" w:type="pct"/>
            <w:vAlign w:val="center"/>
          </w:tcPr>
          <w:p w14:paraId="18F55727" w14:textId="611C6E73" w:rsidR="00EC4F04" w:rsidRDefault="00EC4F04" w:rsidP="6CE82A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MAX_RE</w:t>
            </w:r>
            <w:r w:rsidR="00460DA8">
              <w:rPr>
                <w:i/>
                <w:iCs/>
              </w:rPr>
              <w:t>SPONSE</w:t>
            </w:r>
            <w:r>
              <w:rPr>
                <w:i/>
                <w:iCs/>
              </w:rPr>
              <w:t>_TIME</w:t>
            </w:r>
          </w:p>
        </w:tc>
        <w:tc>
          <w:tcPr>
            <w:tcW w:w="885" w:type="pct"/>
            <w:vAlign w:val="center"/>
          </w:tcPr>
          <w:p w14:paraId="171D211A" w14:textId="7D836687" w:rsidR="00EC4F04" w:rsidRDefault="00240263" w:rsidP="6CE82A76">
            <w:pPr>
              <w:jc w:val="center"/>
            </w:pPr>
            <w:r>
              <w:t>s</w:t>
            </w:r>
          </w:p>
        </w:tc>
        <w:tc>
          <w:tcPr>
            <w:tcW w:w="2757" w:type="pct"/>
            <w:vAlign w:val="center"/>
          </w:tcPr>
          <w:p w14:paraId="538BA32F" w14:textId="330DC1C4" w:rsidR="00EC4F04" w:rsidRDefault="00EC4F04" w:rsidP="00A05011">
            <w:pPr>
              <w:keepNext/>
            </w:pPr>
            <w:r>
              <w:t xml:space="preserve">The maximum </w:t>
            </w:r>
            <w:r w:rsidR="005B3FEB">
              <w:t xml:space="preserve">duration allowable for the user </w:t>
            </w:r>
            <w:r w:rsidR="004F30FC">
              <w:t>and system’s interaction, in either direction</w:t>
            </w:r>
            <w:r w:rsidR="005B3FEB">
              <w:t>.</w:t>
            </w:r>
          </w:p>
        </w:tc>
      </w:tr>
      <w:tr w:rsidR="00C21A30" w14:paraId="651C5C28" w14:textId="77777777" w:rsidTr="006D6A9F">
        <w:trPr>
          <w:trHeight w:val="538"/>
        </w:trPr>
        <w:tc>
          <w:tcPr>
            <w:tcW w:w="1358" w:type="pct"/>
            <w:vAlign w:val="center"/>
          </w:tcPr>
          <w:p w14:paraId="2F91EBC9" w14:textId="0F2F4729" w:rsidR="00C21A30" w:rsidRDefault="00C21A30" w:rsidP="6CE82A76">
            <w:pPr>
              <w:jc w:val="center"/>
              <w:rPr>
                <w:i/>
                <w:iCs/>
              </w:rPr>
            </w:pPr>
            <w:r w:rsidRPr="008F5DCC">
              <w:rPr>
                <w:i/>
                <w:iCs/>
              </w:rPr>
              <w:t>MAX_RADIUS</w:t>
            </w:r>
          </w:p>
        </w:tc>
        <w:tc>
          <w:tcPr>
            <w:tcW w:w="885" w:type="pct"/>
            <w:vAlign w:val="center"/>
          </w:tcPr>
          <w:p w14:paraId="0C0F5C48" w14:textId="19085C80" w:rsidR="00C21A30" w:rsidRDefault="00C21A30" w:rsidP="6CE82A76">
            <w:pPr>
              <w:jc w:val="center"/>
            </w:pPr>
            <w:r>
              <w:t>m</w:t>
            </w:r>
          </w:p>
        </w:tc>
        <w:tc>
          <w:tcPr>
            <w:tcW w:w="2757" w:type="pct"/>
            <w:vAlign w:val="center"/>
          </w:tcPr>
          <w:p w14:paraId="4453FCF7" w14:textId="7E953DE8" w:rsidR="00C21A30" w:rsidRDefault="00C21A30" w:rsidP="00464323">
            <w:pPr>
              <w:keepNext/>
            </w:pPr>
            <w:r>
              <w:t>The maximum radius within which the robot can detect and identify plants to water.</w:t>
            </w:r>
          </w:p>
        </w:tc>
      </w:tr>
      <w:tr w:rsidR="002D52FA" w14:paraId="2FA88133" w14:textId="77777777" w:rsidTr="006D6A9F">
        <w:trPr>
          <w:trHeight w:val="538"/>
        </w:trPr>
        <w:tc>
          <w:tcPr>
            <w:tcW w:w="1358" w:type="pct"/>
            <w:vAlign w:val="center"/>
          </w:tcPr>
          <w:p w14:paraId="0705BFF0" w14:textId="350887A1" w:rsidR="002D52FA" w:rsidRPr="008F5DCC" w:rsidRDefault="00235398" w:rsidP="6CE82A76">
            <w:pPr>
              <w:jc w:val="center"/>
              <w:rPr>
                <w:i/>
                <w:iCs/>
              </w:rPr>
            </w:pPr>
            <w:r w:rsidRPr="00235398">
              <w:rPr>
                <w:i/>
                <w:iCs/>
              </w:rPr>
              <w:t>RESERVOIR_CAPACITY_LOW</w:t>
            </w:r>
          </w:p>
        </w:tc>
        <w:tc>
          <w:tcPr>
            <w:tcW w:w="885" w:type="pct"/>
            <w:vAlign w:val="center"/>
          </w:tcPr>
          <w:p w14:paraId="02A11084" w14:textId="7C7C09C4" w:rsidR="002D52FA" w:rsidRDefault="00235398" w:rsidP="6CE82A76">
            <w:pPr>
              <w:jc w:val="center"/>
            </w:pPr>
            <w:r>
              <w:t>%</w:t>
            </w:r>
          </w:p>
        </w:tc>
        <w:tc>
          <w:tcPr>
            <w:tcW w:w="2757" w:type="pct"/>
            <w:vAlign w:val="center"/>
          </w:tcPr>
          <w:p w14:paraId="78033F83" w14:textId="0F2BB050" w:rsidR="002D52FA" w:rsidRDefault="00235398" w:rsidP="00464323">
            <w:pPr>
              <w:keepNext/>
            </w:pPr>
            <w:r>
              <w:t xml:space="preserve">The percentage water reservoir level that the user </w:t>
            </w:r>
            <w:r w:rsidR="00C06142">
              <w:t>will</w:t>
            </w:r>
            <w:r>
              <w:t xml:space="preserve"> </w:t>
            </w:r>
            <w:r w:rsidR="00C06142">
              <w:t>be notified</w:t>
            </w:r>
            <w:r w:rsidR="00B427DD">
              <w:t xml:space="preserve"> at</w:t>
            </w:r>
            <w:r w:rsidR="00C06142">
              <w:t>, once it is reached.</w:t>
            </w:r>
          </w:p>
        </w:tc>
      </w:tr>
      <w:tr w:rsidR="00C06142" w14:paraId="604C7F9D" w14:textId="77777777" w:rsidTr="006D6A9F">
        <w:trPr>
          <w:trHeight w:val="538"/>
        </w:trPr>
        <w:tc>
          <w:tcPr>
            <w:tcW w:w="1358" w:type="pct"/>
            <w:vAlign w:val="center"/>
          </w:tcPr>
          <w:p w14:paraId="739127F4" w14:textId="286D406E" w:rsidR="00C06142" w:rsidRPr="00235398" w:rsidRDefault="00C06142" w:rsidP="6CE82A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BATTERY</w:t>
            </w:r>
            <w:r w:rsidRPr="00235398">
              <w:rPr>
                <w:i/>
                <w:iCs/>
              </w:rPr>
              <w:t>_</w:t>
            </w:r>
            <w:r>
              <w:rPr>
                <w:i/>
                <w:iCs/>
              </w:rPr>
              <w:t>LEVEL</w:t>
            </w:r>
            <w:r w:rsidRPr="00235398">
              <w:rPr>
                <w:i/>
                <w:iCs/>
              </w:rPr>
              <w:t>_LOW</w:t>
            </w:r>
          </w:p>
        </w:tc>
        <w:tc>
          <w:tcPr>
            <w:tcW w:w="885" w:type="pct"/>
            <w:vAlign w:val="center"/>
          </w:tcPr>
          <w:p w14:paraId="22B6B4CD" w14:textId="49302C49" w:rsidR="00C06142" w:rsidRDefault="00B427DD" w:rsidP="6CE82A76">
            <w:pPr>
              <w:jc w:val="center"/>
            </w:pPr>
            <w:r>
              <w:t>%</w:t>
            </w:r>
          </w:p>
        </w:tc>
        <w:tc>
          <w:tcPr>
            <w:tcW w:w="2757" w:type="pct"/>
            <w:vAlign w:val="center"/>
          </w:tcPr>
          <w:p w14:paraId="5642EB5F" w14:textId="706EA2B8" w:rsidR="00C06142" w:rsidRDefault="00B427DD" w:rsidP="00464323">
            <w:pPr>
              <w:keepNext/>
            </w:pPr>
            <w:r>
              <w:t>The percentage battery level that the user will be notified at, once it is reached.</w:t>
            </w:r>
          </w:p>
        </w:tc>
      </w:tr>
    </w:tbl>
    <w:p w14:paraId="512B77F8" w14:textId="643E7CD5" w:rsidR="00A05011" w:rsidRPr="00A05011" w:rsidRDefault="00A05011" w:rsidP="00F10466">
      <w:pPr>
        <w:pStyle w:val="Caption"/>
      </w:pPr>
      <w:bookmarkStart w:id="70" w:name="_Toc150725513"/>
      <w:bookmarkStart w:id="71" w:name="_Toc150627855"/>
      <w:r w:rsidRPr="00A05011">
        <w:t xml:space="preserve">Table </w:t>
      </w:r>
      <w:r w:rsidRPr="00A05011">
        <w:fldChar w:fldCharType="begin"/>
      </w:r>
      <w:r w:rsidRPr="00A05011">
        <w:instrText xml:space="preserve"> SEQ Table \* ARABIC </w:instrText>
      </w:r>
      <w:r w:rsidRPr="00A05011">
        <w:fldChar w:fldCharType="separate"/>
      </w:r>
      <w:r w:rsidRPr="00A05011">
        <w:t>4</w:t>
      </w:r>
      <w:r w:rsidRPr="00A05011">
        <w:fldChar w:fldCharType="end"/>
      </w:r>
      <w:r w:rsidRPr="00A05011">
        <w:t>: System Constants</w:t>
      </w:r>
      <w:bookmarkEnd w:id="70"/>
    </w:p>
    <w:p w14:paraId="1F1DC603" w14:textId="77777777" w:rsidR="004D0F0A" w:rsidRDefault="004D0F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349A80" w14:textId="6728B111" w:rsidR="6A56C78C" w:rsidRDefault="001A5226" w:rsidP="00C1575A">
      <w:pPr>
        <w:pStyle w:val="Heading1"/>
      </w:pPr>
      <w:bookmarkStart w:id="72" w:name="_Toc150723691"/>
      <w:bookmarkStart w:id="73" w:name="_Toc150723673"/>
      <w:bookmarkStart w:id="74" w:name="_Toc150725526"/>
      <w:bookmarkStart w:id="75" w:name="_Toc150780147"/>
      <w:r>
        <w:lastRenderedPageBreak/>
        <w:t>4</w:t>
      </w:r>
      <w:r w:rsidR="6A56C78C">
        <w:t xml:space="preserve">. </w:t>
      </w:r>
      <w:r w:rsidR="6A56C78C" w:rsidRPr="00C1575A">
        <w:t>Functional</w:t>
      </w:r>
      <w:r w:rsidR="6A56C78C">
        <w:t xml:space="preserve"> Requirements</w:t>
      </w:r>
      <w:bookmarkEnd w:id="71"/>
      <w:bookmarkEnd w:id="72"/>
      <w:bookmarkEnd w:id="73"/>
      <w:bookmarkEnd w:id="74"/>
      <w:bookmarkEnd w:id="75"/>
    </w:p>
    <w:p w14:paraId="79423705" w14:textId="77BE09E4" w:rsidR="00071C32" w:rsidRDefault="007A0D74" w:rsidP="00892B60">
      <w:r>
        <w:t xml:space="preserve">The functional requirements for this project will be </w:t>
      </w:r>
      <w:r w:rsidR="00B11E59">
        <w:t xml:space="preserve">divided into </w:t>
      </w:r>
      <w:r w:rsidR="00E82A54">
        <w:t>4</w:t>
      </w:r>
      <w:r w:rsidR="007B0DB4">
        <w:t xml:space="preserve"> </w:t>
      </w:r>
      <w:r w:rsidR="008660DF">
        <w:t xml:space="preserve">different </w:t>
      </w:r>
      <w:r w:rsidR="00E82A54">
        <w:t>components</w:t>
      </w:r>
      <w:r w:rsidR="008660DF">
        <w:t xml:space="preserve"> as identified above. </w:t>
      </w:r>
      <w:r w:rsidR="00193C86">
        <w:t xml:space="preserve">Each component may include subsections that the </w:t>
      </w:r>
      <w:r w:rsidR="00AF269E">
        <w:t>parent component will include.</w:t>
      </w:r>
      <w:r w:rsidR="00CD4FB0">
        <w:t xml:space="preserve"> These are explained below.</w:t>
      </w:r>
    </w:p>
    <w:p w14:paraId="3BE355A5" w14:textId="650AE2B8" w:rsidR="008660DF" w:rsidRPr="00CD4FB0" w:rsidRDefault="008660DF" w:rsidP="002377B8">
      <w:pPr>
        <w:pStyle w:val="ListParagraph"/>
        <w:numPr>
          <w:ilvl w:val="0"/>
          <w:numId w:val="6"/>
        </w:numPr>
        <w:rPr>
          <w:b/>
          <w:bCs/>
        </w:rPr>
      </w:pPr>
      <w:r w:rsidRPr="00CD4FB0">
        <w:rPr>
          <w:b/>
          <w:bCs/>
        </w:rPr>
        <w:t>Robot</w:t>
      </w:r>
    </w:p>
    <w:p w14:paraId="0B7CABD9" w14:textId="77777777" w:rsidR="00DA6BEE" w:rsidRDefault="00AF269E" w:rsidP="00776406">
      <w:pPr>
        <w:pStyle w:val="ListParagraph"/>
        <w:numPr>
          <w:ilvl w:val="1"/>
          <w:numId w:val="6"/>
        </w:numPr>
      </w:pPr>
      <w:r>
        <w:t xml:space="preserve">Physical Movement of the Robot </w:t>
      </w:r>
      <w:r w:rsidRPr="00D05CC5">
        <w:rPr>
          <w:b/>
          <w:bCs/>
        </w:rPr>
        <w:t>(RM)</w:t>
      </w:r>
    </w:p>
    <w:p w14:paraId="2624D779" w14:textId="616708BA" w:rsidR="00AF269E" w:rsidRDefault="00BD62BC" w:rsidP="002377B8">
      <w:pPr>
        <w:pStyle w:val="ListParagraph"/>
        <w:numPr>
          <w:ilvl w:val="2"/>
          <w:numId w:val="6"/>
        </w:numPr>
      </w:pPr>
      <w:r>
        <w:t>H</w:t>
      </w:r>
      <w:r w:rsidR="00AF269E">
        <w:t>ow the robot will physically travel between arbitrary points</w:t>
      </w:r>
    </w:p>
    <w:p w14:paraId="7915B1C5" w14:textId="013E3143" w:rsidR="00AF269E" w:rsidRDefault="00DA6BEE" w:rsidP="002377B8">
      <w:pPr>
        <w:pStyle w:val="ListParagraph"/>
        <w:numPr>
          <w:ilvl w:val="1"/>
          <w:numId w:val="6"/>
        </w:numPr>
      </w:pPr>
      <w:r>
        <w:t xml:space="preserve">Navigation of the Robot </w:t>
      </w:r>
      <w:r w:rsidRPr="00D05CC5">
        <w:rPr>
          <w:b/>
          <w:bCs/>
        </w:rPr>
        <w:t>(RN)</w:t>
      </w:r>
    </w:p>
    <w:p w14:paraId="4719531B" w14:textId="7312CC64" w:rsidR="00BD62BC" w:rsidRDefault="00BD62BC" w:rsidP="002377B8">
      <w:pPr>
        <w:pStyle w:val="ListParagraph"/>
        <w:numPr>
          <w:ilvl w:val="2"/>
          <w:numId w:val="6"/>
        </w:numPr>
      </w:pPr>
      <w:r>
        <w:t>How the robot’s software will help navigate between different known points</w:t>
      </w:r>
    </w:p>
    <w:p w14:paraId="01DE3E47" w14:textId="01871746" w:rsidR="008660DF" w:rsidRPr="00CD4FB0" w:rsidRDefault="00B20D1E" w:rsidP="002377B8">
      <w:pPr>
        <w:pStyle w:val="ListParagraph"/>
        <w:numPr>
          <w:ilvl w:val="0"/>
          <w:numId w:val="6"/>
        </w:numPr>
        <w:rPr>
          <w:b/>
          <w:bCs/>
        </w:rPr>
      </w:pPr>
      <w:r w:rsidRPr="00CD4FB0">
        <w:rPr>
          <w:b/>
          <w:bCs/>
        </w:rPr>
        <w:t>Plant</w:t>
      </w:r>
    </w:p>
    <w:p w14:paraId="13F64617" w14:textId="49449931" w:rsidR="00BD62BC" w:rsidRDefault="00BD62BC" w:rsidP="002377B8">
      <w:pPr>
        <w:pStyle w:val="ListParagraph"/>
        <w:numPr>
          <w:ilvl w:val="1"/>
          <w:numId w:val="6"/>
        </w:numPr>
      </w:pPr>
      <w:r>
        <w:t xml:space="preserve">Plant Maintenance Monitoring </w:t>
      </w:r>
      <w:r w:rsidRPr="00D05CC5">
        <w:rPr>
          <w:b/>
          <w:bCs/>
        </w:rPr>
        <w:t>(PM)</w:t>
      </w:r>
    </w:p>
    <w:p w14:paraId="427B7FCB" w14:textId="73AFE6CD" w:rsidR="00BD62BC" w:rsidRDefault="00065CAF" w:rsidP="002377B8">
      <w:pPr>
        <w:pStyle w:val="ListParagraph"/>
        <w:numPr>
          <w:ilvl w:val="2"/>
          <w:numId w:val="6"/>
        </w:numPr>
      </w:pPr>
      <w:r>
        <w:t>How different plants will be identified and monitored for different scenarios</w:t>
      </w:r>
    </w:p>
    <w:p w14:paraId="400651D7" w14:textId="63DD6E44" w:rsidR="00065CAF" w:rsidRDefault="00065CAF" w:rsidP="002377B8">
      <w:pPr>
        <w:pStyle w:val="ListParagraph"/>
        <w:numPr>
          <w:ilvl w:val="1"/>
          <w:numId w:val="6"/>
        </w:numPr>
      </w:pPr>
      <w:r>
        <w:t xml:space="preserve">Plant Maintenance Delivery </w:t>
      </w:r>
      <w:r w:rsidRPr="00D05CC5">
        <w:rPr>
          <w:b/>
          <w:bCs/>
        </w:rPr>
        <w:t>(PD)</w:t>
      </w:r>
    </w:p>
    <w:p w14:paraId="56C23B7D" w14:textId="2F2253DF" w:rsidR="00065CAF" w:rsidRDefault="00E50A58" w:rsidP="002377B8">
      <w:pPr>
        <w:pStyle w:val="ListParagraph"/>
        <w:numPr>
          <w:ilvl w:val="2"/>
          <w:numId w:val="6"/>
        </w:numPr>
      </w:pPr>
      <w:r>
        <w:t xml:space="preserve">How water will be delivered to </w:t>
      </w:r>
      <w:r w:rsidR="00D72DA7">
        <w:t>the plant</w:t>
      </w:r>
    </w:p>
    <w:p w14:paraId="55CCD6AB" w14:textId="42905999" w:rsidR="00784327" w:rsidRPr="00533B13" w:rsidRDefault="00784327" w:rsidP="002377B8">
      <w:pPr>
        <w:pStyle w:val="ListParagraph"/>
        <w:numPr>
          <w:ilvl w:val="0"/>
          <w:numId w:val="6"/>
        </w:numPr>
        <w:rPr>
          <w:b/>
          <w:bCs/>
        </w:rPr>
      </w:pPr>
      <w:r w:rsidRPr="00533B13">
        <w:rPr>
          <w:b/>
          <w:bCs/>
        </w:rPr>
        <w:t>Environment</w:t>
      </w:r>
      <w:r w:rsidR="00533B13">
        <w:rPr>
          <w:b/>
          <w:bCs/>
        </w:rPr>
        <w:t xml:space="preserve"> (E)</w:t>
      </w:r>
    </w:p>
    <w:p w14:paraId="4AC50235" w14:textId="097E331A" w:rsidR="00B20D1E" w:rsidRPr="00533B13" w:rsidRDefault="00B20D1E" w:rsidP="002377B8">
      <w:pPr>
        <w:pStyle w:val="ListParagraph"/>
        <w:numPr>
          <w:ilvl w:val="0"/>
          <w:numId w:val="6"/>
        </w:numPr>
        <w:rPr>
          <w:b/>
          <w:bCs/>
        </w:rPr>
      </w:pPr>
      <w:r w:rsidRPr="00533B13">
        <w:rPr>
          <w:b/>
          <w:bCs/>
        </w:rPr>
        <w:t>Human</w:t>
      </w:r>
      <w:r w:rsidR="00533B13">
        <w:rPr>
          <w:b/>
          <w:bCs/>
        </w:rPr>
        <w:t xml:space="preserve"> (H)</w:t>
      </w:r>
    </w:p>
    <w:p w14:paraId="54561EA8" w14:textId="77671261" w:rsidR="00004D5B" w:rsidRDefault="007874A5" w:rsidP="007874A5">
      <w:pPr>
        <w:pStyle w:val="Heading2"/>
      </w:pPr>
      <w:bookmarkStart w:id="76" w:name="_Toc150627856"/>
      <w:bookmarkStart w:id="77" w:name="_Toc150723692"/>
      <w:bookmarkStart w:id="78" w:name="_Toc150723674"/>
      <w:bookmarkStart w:id="79" w:name="_Toc150725527"/>
      <w:bookmarkStart w:id="80" w:name="_Toc150780148"/>
      <w:r>
        <w:t>4.1. Robot</w:t>
      </w:r>
      <w:bookmarkEnd w:id="76"/>
      <w:bookmarkEnd w:id="77"/>
      <w:bookmarkEnd w:id="78"/>
      <w:bookmarkEnd w:id="79"/>
      <w:bookmarkEnd w:id="80"/>
    </w:p>
    <w:p w14:paraId="67972C65" w14:textId="2A8C8C44" w:rsidR="00381150" w:rsidRDefault="00381150" w:rsidP="00B26624">
      <w:pPr>
        <w:pStyle w:val="Heading3"/>
      </w:pPr>
      <w:bookmarkStart w:id="81" w:name="_Toc150627857"/>
      <w:bookmarkStart w:id="82" w:name="_Ref150689469"/>
      <w:bookmarkStart w:id="83" w:name="_Toc150723693"/>
      <w:bookmarkStart w:id="84" w:name="_Toc150723675"/>
      <w:bookmarkStart w:id="85" w:name="_Toc150725528"/>
      <w:bookmarkStart w:id="86" w:name="_Toc150780149"/>
      <w:r>
        <w:t>4.</w:t>
      </w:r>
      <w:r w:rsidR="0016706D">
        <w:t>1</w:t>
      </w:r>
      <w:r>
        <w:t>.</w:t>
      </w:r>
      <w:r w:rsidR="0016706D">
        <w:t>1.</w:t>
      </w:r>
      <w:r>
        <w:t xml:space="preserve"> </w:t>
      </w:r>
      <w:r w:rsidR="0016706D" w:rsidRPr="0016706D">
        <w:t xml:space="preserve">Physical </w:t>
      </w:r>
      <w:r w:rsidR="0016706D" w:rsidRPr="00B26624">
        <w:t>Movement</w:t>
      </w:r>
      <w:r w:rsidR="0016706D" w:rsidRPr="0016706D">
        <w:t xml:space="preserve"> of the Robot (RM)</w:t>
      </w:r>
      <w:bookmarkEnd w:id="81"/>
      <w:bookmarkEnd w:id="82"/>
      <w:bookmarkEnd w:id="83"/>
      <w:bookmarkEnd w:id="84"/>
      <w:bookmarkEnd w:id="85"/>
      <w:bookmarkEnd w:id="86"/>
    </w:p>
    <w:p w14:paraId="2B7566C6" w14:textId="426EF3D2" w:rsidR="00FB2E97" w:rsidRDefault="006A1040" w:rsidP="09F676BA">
      <w:pPr>
        <w:pStyle w:val="ListParagraph"/>
        <w:numPr>
          <w:ilvl w:val="0"/>
          <w:numId w:val="7"/>
        </w:numPr>
      </w:pPr>
      <w:r>
        <w:t xml:space="preserve">The robot must be </w:t>
      </w:r>
      <w:r w:rsidR="000F4032">
        <w:t>able to move</w:t>
      </w:r>
      <w:r w:rsidR="00CB0C3C">
        <w:t xml:space="preserve"> </w:t>
      </w:r>
      <w:r w:rsidR="004E5463">
        <w:t>along the floor</w:t>
      </w:r>
      <w:r w:rsidR="008B581D">
        <w:t xml:space="preserve"> in </w:t>
      </w:r>
      <w:r w:rsidR="004E5463">
        <w:t>two dimensions</w:t>
      </w:r>
      <w:r w:rsidR="00790342">
        <w:t>.</w:t>
      </w:r>
    </w:p>
    <w:p w14:paraId="24D26F61" w14:textId="1A708184" w:rsidR="001F762E" w:rsidRDefault="001F762E" w:rsidP="09F676BA">
      <w:pPr>
        <w:pStyle w:val="ListParagraph"/>
        <w:numPr>
          <w:ilvl w:val="0"/>
          <w:numId w:val="7"/>
        </w:numPr>
      </w:pPr>
      <w:r>
        <w:t>The robot must be able to control its speed</w:t>
      </w:r>
      <w:r w:rsidR="00456E2D">
        <w:t>.</w:t>
      </w:r>
    </w:p>
    <w:p w14:paraId="41855229" w14:textId="08B5CCDD" w:rsidR="00AA37AB" w:rsidRDefault="00AA37AB" w:rsidP="09F676BA">
      <w:pPr>
        <w:pStyle w:val="ListParagraph"/>
        <w:numPr>
          <w:ilvl w:val="0"/>
          <w:numId w:val="7"/>
        </w:numPr>
      </w:pPr>
      <w:r>
        <w:t xml:space="preserve">The robot must </w:t>
      </w:r>
      <w:r w:rsidR="00C86501">
        <w:t xml:space="preserve">have </w:t>
      </w:r>
      <w:r w:rsidR="0077521C">
        <w:t xml:space="preserve">a </w:t>
      </w:r>
      <w:r w:rsidR="008B570F">
        <w:t xml:space="preserve">maximum acceleration of </w:t>
      </w:r>
      <w:hyperlink w:anchor="_3.3._System_Constants" w:history="1">
        <w:r w:rsidR="008B570F" w:rsidRPr="00911BBA">
          <w:rPr>
            <w:rStyle w:val="Hyperlink"/>
            <w:i/>
            <w:iCs/>
          </w:rPr>
          <w:t>MAX_ACCELER</w:t>
        </w:r>
        <w:r w:rsidR="008B570F" w:rsidRPr="00911BBA">
          <w:rPr>
            <w:rStyle w:val="Hyperlink"/>
            <w:i/>
            <w:iCs/>
          </w:rPr>
          <w:t>A</w:t>
        </w:r>
        <w:r w:rsidR="008B570F" w:rsidRPr="00911BBA">
          <w:rPr>
            <w:rStyle w:val="Hyperlink"/>
            <w:i/>
            <w:iCs/>
          </w:rPr>
          <w:t>TION</w:t>
        </w:r>
      </w:hyperlink>
      <w:r w:rsidR="003E1B5D">
        <w:t>.</w:t>
      </w:r>
    </w:p>
    <w:p w14:paraId="0A9DCE6C" w14:textId="7CE9792E" w:rsidR="00625D87" w:rsidRDefault="00625D87" w:rsidP="09F676BA">
      <w:pPr>
        <w:pStyle w:val="ListParagraph"/>
        <w:numPr>
          <w:ilvl w:val="0"/>
          <w:numId w:val="7"/>
        </w:numPr>
      </w:pPr>
      <w:r>
        <w:t>The robot must not move at a speed greater than</w:t>
      </w:r>
      <w:r w:rsidR="00911BBA">
        <w:t xml:space="preserve"> </w:t>
      </w:r>
      <w:r w:rsidR="00911BBA" w:rsidRPr="00911BBA">
        <w:rPr>
          <w:i/>
          <w:iCs/>
        </w:rPr>
        <w:t>MAX_SPEED</w:t>
      </w:r>
      <w:r>
        <w:t>.</w:t>
      </w:r>
    </w:p>
    <w:p w14:paraId="006EEB9A" w14:textId="0C3A8576" w:rsidR="007343CA" w:rsidRDefault="007343CA" w:rsidP="09F676BA">
      <w:pPr>
        <w:pStyle w:val="ListParagraph"/>
        <w:numPr>
          <w:ilvl w:val="0"/>
          <w:numId w:val="7"/>
        </w:numPr>
      </w:pPr>
      <w:r>
        <w:t xml:space="preserve">The robot must </w:t>
      </w:r>
      <w:r w:rsidR="00B46E57">
        <w:t xml:space="preserve">be able to </w:t>
      </w:r>
      <w:r w:rsidR="004712EF">
        <w:t xml:space="preserve">start </w:t>
      </w:r>
      <w:r w:rsidR="003463A1">
        <w:t>from</w:t>
      </w:r>
      <w:r w:rsidR="004712EF">
        <w:t xml:space="preserve"> </w:t>
      </w:r>
      <w:r w:rsidR="00E67686">
        <w:t xml:space="preserve">and </w:t>
      </w:r>
      <w:r w:rsidR="009A066B">
        <w:t xml:space="preserve">end </w:t>
      </w:r>
      <w:r w:rsidR="003463A1">
        <w:t>at a</w:t>
      </w:r>
      <w:r w:rsidR="009D47C2">
        <w:t xml:space="preserve"> </w:t>
      </w:r>
      <w:r w:rsidR="003463A1">
        <w:t>fixed</w:t>
      </w:r>
      <w:r w:rsidR="009D47C2">
        <w:t xml:space="preserve"> location, </w:t>
      </w:r>
      <w:ins w:id="87" w:author="Microsoft Word" w:date="2023-11-12T21:54:00Z">
        <w:r w:rsidR="00000000">
          <w:fldChar w:fldCharType="begin"/>
        </w:r>
        <w:r w:rsidR="00000000">
          <w:instrText>HYPERLINK \l "_3.3._System_Constants"</w:instrText>
        </w:r>
        <w:r w:rsidR="00000000">
          <w:fldChar w:fldCharType="separate"/>
        </w:r>
        <w:r w:rsidR="000E736E" w:rsidRPr="00422B7B">
          <w:rPr>
            <w:rStyle w:val="Hyperlink"/>
            <w:i/>
            <w:iCs/>
          </w:rPr>
          <w:t>BASE</w:t>
        </w:r>
        <w:bookmarkStart w:id="88" w:name="_Hlt150724855"/>
        <w:r w:rsidR="000E736E" w:rsidRPr="00422B7B">
          <w:rPr>
            <w:rStyle w:val="Hyperlink"/>
            <w:i/>
            <w:iCs/>
          </w:rPr>
          <w:t>_</w:t>
        </w:r>
        <w:bookmarkEnd w:id="88"/>
        <w:r w:rsidR="000E736E" w:rsidRPr="00422B7B">
          <w:rPr>
            <w:rStyle w:val="Hyperlink"/>
            <w:i/>
            <w:iCs/>
          </w:rPr>
          <w:t>L</w:t>
        </w:r>
        <w:bookmarkStart w:id="89" w:name="_Hlt150725005"/>
        <w:r w:rsidR="000E736E" w:rsidRPr="00422B7B">
          <w:rPr>
            <w:rStyle w:val="Hyperlink"/>
            <w:i/>
            <w:iCs/>
          </w:rPr>
          <w:t>O</w:t>
        </w:r>
        <w:bookmarkStart w:id="90" w:name="_Hlt150719009"/>
        <w:bookmarkEnd w:id="89"/>
        <w:r w:rsidR="000E736E" w:rsidRPr="00422B7B">
          <w:rPr>
            <w:rStyle w:val="Hyperlink"/>
            <w:i/>
            <w:iCs/>
          </w:rPr>
          <w:t>C</w:t>
        </w:r>
        <w:bookmarkStart w:id="91" w:name="_Hlt150723724"/>
        <w:bookmarkEnd w:id="90"/>
        <w:r w:rsidR="000E736E" w:rsidRPr="00422B7B">
          <w:rPr>
            <w:rStyle w:val="Hyperlink"/>
            <w:i/>
            <w:iCs/>
          </w:rPr>
          <w:t>A</w:t>
        </w:r>
        <w:bookmarkEnd w:id="91"/>
        <w:r w:rsidR="000E736E" w:rsidRPr="00422B7B">
          <w:rPr>
            <w:rStyle w:val="Hyperlink"/>
            <w:i/>
            <w:iCs/>
          </w:rPr>
          <w:t>TION</w:t>
        </w:r>
        <w:r w:rsidR="00000000">
          <w:rPr>
            <w:rStyle w:val="Hyperlink"/>
            <w:i/>
          </w:rPr>
          <w:fldChar w:fldCharType="end"/>
        </w:r>
        <w:r w:rsidR="00F30661">
          <w:t>.</w:t>
        </w:r>
      </w:ins>
    </w:p>
    <w:p w14:paraId="08FA6980" w14:textId="2B342BDD" w:rsidR="005A17A3" w:rsidRDefault="00F30661" w:rsidP="09F676BA">
      <w:pPr>
        <w:pStyle w:val="ListParagraph"/>
        <w:numPr>
          <w:ilvl w:val="0"/>
          <w:numId w:val="7"/>
        </w:numPr>
      </w:pPr>
      <w:r>
        <w:t xml:space="preserve">The robot must </w:t>
      </w:r>
      <w:r w:rsidR="00B46E57">
        <w:t xml:space="preserve">be able to </w:t>
      </w:r>
      <w:r w:rsidR="003463A1">
        <w:t>stay idle at</w:t>
      </w:r>
      <w:r w:rsidR="009D47C2">
        <w:t xml:space="preserve"> a </w:t>
      </w:r>
      <w:r w:rsidR="003463A1">
        <w:t>fixed</w:t>
      </w:r>
      <w:r w:rsidR="009D47C2">
        <w:t xml:space="preserve"> location,</w:t>
      </w:r>
      <w:r w:rsidR="003D7D07">
        <w:t xml:space="preserve"> </w:t>
      </w:r>
      <w:ins w:id="92" w:author="Microsoft Word" w:date="2023-11-12T21:54:00Z">
        <w:r w:rsidR="00000000">
          <w:fldChar w:fldCharType="begin"/>
        </w:r>
        <w:r w:rsidR="00000000">
          <w:instrText>HYPERLINK \l "_3.3._System_Constants"</w:instrText>
        </w:r>
        <w:r w:rsidR="00000000">
          <w:fldChar w:fldCharType="separate"/>
        </w:r>
        <w:r w:rsidR="000E736E" w:rsidRPr="00422B7B">
          <w:rPr>
            <w:rStyle w:val="Hyperlink"/>
            <w:i/>
            <w:iCs/>
          </w:rPr>
          <w:t>B</w:t>
        </w:r>
        <w:bookmarkStart w:id="93" w:name="_Hlt150725009"/>
        <w:r w:rsidR="000E736E" w:rsidRPr="00422B7B">
          <w:rPr>
            <w:rStyle w:val="Hyperlink"/>
            <w:i/>
            <w:iCs/>
          </w:rPr>
          <w:t>A</w:t>
        </w:r>
        <w:bookmarkEnd w:id="93"/>
        <w:r w:rsidR="000E736E" w:rsidRPr="00422B7B">
          <w:rPr>
            <w:rStyle w:val="Hyperlink"/>
            <w:i/>
            <w:iCs/>
          </w:rPr>
          <w:t>SE_LO</w:t>
        </w:r>
        <w:bookmarkStart w:id="94" w:name="_Hlt150718628"/>
        <w:r w:rsidR="000E736E" w:rsidRPr="00422B7B">
          <w:rPr>
            <w:rStyle w:val="Hyperlink"/>
            <w:i/>
            <w:iCs/>
          </w:rPr>
          <w:t>C</w:t>
        </w:r>
        <w:bookmarkEnd w:id="94"/>
        <w:r w:rsidR="000E736E" w:rsidRPr="00422B7B">
          <w:rPr>
            <w:rStyle w:val="Hyperlink"/>
            <w:i/>
            <w:iCs/>
          </w:rPr>
          <w:t>AT</w:t>
        </w:r>
        <w:bookmarkStart w:id="95" w:name="_Hlt150723742"/>
        <w:r w:rsidR="000E736E" w:rsidRPr="00422B7B">
          <w:rPr>
            <w:rStyle w:val="Hyperlink"/>
            <w:i/>
            <w:iCs/>
          </w:rPr>
          <w:t>I</w:t>
        </w:r>
        <w:bookmarkEnd w:id="95"/>
        <w:r w:rsidR="000E736E" w:rsidRPr="00422B7B">
          <w:rPr>
            <w:rStyle w:val="Hyperlink"/>
            <w:i/>
            <w:iCs/>
          </w:rPr>
          <w:t>ON</w:t>
        </w:r>
        <w:r w:rsidR="00000000">
          <w:rPr>
            <w:rStyle w:val="Hyperlink"/>
            <w:i/>
          </w:rPr>
          <w:fldChar w:fldCharType="end"/>
        </w:r>
        <w:r>
          <w:t>.</w:t>
        </w:r>
      </w:ins>
    </w:p>
    <w:p w14:paraId="3CF15C7B" w14:textId="0968344D" w:rsidR="004F3851" w:rsidRDefault="00543750" w:rsidP="09F676BA">
      <w:pPr>
        <w:pStyle w:val="ListParagraph"/>
        <w:numPr>
          <w:ilvl w:val="0"/>
          <w:numId w:val="7"/>
        </w:numPr>
      </w:pPr>
      <w:r>
        <w:t xml:space="preserve">The robot must be able to </w:t>
      </w:r>
      <w:r w:rsidR="00052343">
        <w:t xml:space="preserve">move on </w:t>
      </w:r>
      <w:r w:rsidR="00335005">
        <w:t>all types of indoor flooring</w:t>
      </w:r>
      <w:r w:rsidR="00052343">
        <w:t xml:space="preserve"> surfaces</w:t>
      </w:r>
      <w:r w:rsidR="00335005">
        <w:t xml:space="preserve">. </w:t>
      </w:r>
    </w:p>
    <w:p w14:paraId="1D4C24A9" w14:textId="56D57B29" w:rsidR="0016706D" w:rsidRDefault="0016706D" w:rsidP="00B26624">
      <w:pPr>
        <w:pStyle w:val="Heading3"/>
      </w:pPr>
      <w:bookmarkStart w:id="96" w:name="_Toc150627858"/>
      <w:bookmarkStart w:id="97" w:name="_Ref150689541"/>
      <w:bookmarkStart w:id="98" w:name="_Toc150723694"/>
      <w:bookmarkStart w:id="99" w:name="_Toc150723676"/>
      <w:bookmarkStart w:id="100" w:name="_Toc150725529"/>
      <w:bookmarkStart w:id="101" w:name="_Toc150780150"/>
      <w:r>
        <w:t xml:space="preserve">4.1.2. </w:t>
      </w:r>
      <w:r w:rsidR="00ED6264" w:rsidRPr="00ED6264">
        <w:t>Navigation of the Robot (RN</w:t>
      </w:r>
      <w:r w:rsidRPr="0016706D">
        <w:t>)</w:t>
      </w:r>
      <w:bookmarkEnd w:id="96"/>
      <w:bookmarkEnd w:id="97"/>
      <w:bookmarkEnd w:id="98"/>
      <w:bookmarkEnd w:id="99"/>
      <w:bookmarkEnd w:id="100"/>
      <w:bookmarkEnd w:id="101"/>
    </w:p>
    <w:p w14:paraId="4E7D0C74" w14:textId="29065376" w:rsidR="00004D5B" w:rsidRDefault="00611723" w:rsidP="009D3391">
      <w:pPr>
        <w:pStyle w:val="ListParagraph"/>
        <w:numPr>
          <w:ilvl w:val="0"/>
          <w:numId w:val="8"/>
        </w:numPr>
      </w:pPr>
      <w:r>
        <w:t xml:space="preserve">The </w:t>
      </w:r>
      <w:r w:rsidR="00FA515A">
        <w:t xml:space="preserve">robot </w:t>
      </w:r>
      <w:r w:rsidR="006B609D">
        <w:t>must be able to au</w:t>
      </w:r>
      <w:r w:rsidR="00E04E63">
        <w:t xml:space="preserve">tonomously </w:t>
      </w:r>
      <w:r w:rsidR="00B16B5C">
        <w:t xml:space="preserve">travel </w:t>
      </w:r>
      <w:r w:rsidR="00544F52">
        <w:t>between different locations.</w:t>
      </w:r>
    </w:p>
    <w:p w14:paraId="4A6E72C8" w14:textId="3657430F" w:rsidR="00544F52" w:rsidRDefault="001F762E" w:rsidP="009D3391">
      <w:pPr>
        <w:pStyle w:val="ListParagraph"/>
        <w:numPr>
          <w:ilvl w:val="0"/>
          <w:numId w:val="8"/>
        </w:numPr>
      </w:pPr>
      <w:r>
        <w:t xml:space="preserve">The robot must </w:t>
      </w:r>
      <w:r w:rsidR="00072B5B">
        <w:t>be able to locate the position of a plant</w:t>
      </w:r>
      <w:r w:rsidR="008F5DCC">
        <w:t xml:space="preserve"> within a distance of </w:t>
      </w:r>
      <w:hyperlink w:anchor="_3.3._System_Constants" w:history="1">
        <w:r w:rsidR="008F5DCC" w:rsidRPr="00C65DCA">
          <w:rPr>
            <w:rStyle w:val="Hyperlink"/>
            <w:i/>
            <w:iCs/>
          </w:rPr>
          <w:t>MA</w:t>
        </w:r>
        <w:bookmarkStart w:id="102" w:name="_Hlt150724879"/>
        <w:r w:rsidR="008F5DCC" w:rsidRPr="00C65DCA">
          <w:rPr>
            <w:rStyle w:val="Hyperlink"/>
            <w:i/>
            <w:iCs/>
          </w:rPr>
          <w:t>X</w:t>
        </w:r>
        <w:bookmarkEnd w:id="102"/>
        <w:r w:rsidR="008F5DCC" w:rsidRPr="00C65DCA">
          <w:rPr>
            <w:rStyle w:val="Hyperlink"/>
            <w:i/>
            <w:iCs/>
          </w:rPr>
          <w:t>_RADIUS</w:t>
        </w:r>
      </w:hyperlink>
      <w:r w:rsidR="00072B5B">
        <w:t>.</w:t>
      </w:r>
    </w:p>
    <w:p w14:paraId="53D28728" w14:textId="646D77BF" w:rsidR="009501BF" w:rsidRDefault="00072B5B" w:rsidP="006A2640">
      <w:pPr>
        <w:pStyle w:val="ListParagraph"/>
        <w:numPr>
          <w:ilvl w:val="0"/>
          <w:numId w:val="8"/>
        </w:numPr>
      </w:pPr>
      <w:r>
        <w:t xml:space="preserve">The robot must be able to </w:t>
      </w:r>
      <w:r w:rsidR="00B518A9">
        <w:t>keep track of its own position.</w:t>
      </w:r>
    </w:p>
    <w:p w14:paraId="05E49985" w14:textId="69561502" w:rsidR="00440BDB" w:rsidRDefault="00D0695D" w:rsidP="009D3391">
      <w:pPr>
        <w:pStyle w:val="ListParagraph"/>
        <w:numPr>
          <w:ilvl w:val="0"/>
          <w:numId w:val="8"/>
        </w:numPr>
      </w:pPr>
      <w:r>
        <w:t>The robot must</w:t>
      </w:r>
      <w:r w:rsidR="003E4303">
        <w:t xml:space="preserve"> </w:t>
      </w:r>
      <w:r w:rsidR="00AE60FB">
        <w:t>notify the user</w:t>
      </w:r>
      <w:r w:rsidR="003E4303">
        <w:t xml:space="preserve"> if a </w:t>
      </w:r>
      <w:r w:rsidR="00B31DCF">
        <w:t xml:space="preserve">plant </w:t>
      </w:r>
      <w:r w:rsidR="007078B6">
        <w:t>is not</w:t>
      </w:r>
      <w:r w:rsidR="00B31DCF">
        <w:t xml:space="preserve"> reached within a duration of </w:t>
      </w:r>
      <w:hyperlink w:anchor="_3.3._System_Constants" w:history="1">
        <w:r w:rsidR="001254D7" w:rsidRPr="00CC700A">
          <w:rPr>
            <w:rStyle w:val="Hyperlink"/>
            <w:i/>
            <w:iCs/>
          </w:rPr>
          <w:t>MAXIMUM_A</w:t>
        </w:r>
        <w:bookmarkStart w:id="103" w:name="_Hlt150724862"/>
        <w:r w:rsidR="001254D7" w:rsidRPr="00CC700A">
          <w:rPr>
            <w:rStyle w:val="Hyperlink"/>
            <w:i/>
            <w:iCs/>
          </w:rPr>
          <w:t>T</w:t>
        </w:r>
        <w:bookmarkEnd w:id="103"/>
        <w:r w:rsidR="001254D7" w:rsidRPr="00CC700A">
          <w:rPr>
            <w:rStyle w:val="Hyperlink"/>
            <w:i/>
            <w:iCs/>
          </w:rPr>
          <w:t>TEMPT_TIME</w:t>
        </w:r>
      </w:hyperlink>
      <w:r w:rsidR="00CC5F38">
        <w:t>.</w:t>
      </w:r>
    </w:p>
    <w:p w14:paraId="30CB681C" w14:textId="6C1A400A" w:rsidR="00641827" w:rsidRDefault="00201853" w:rsidP="009D3391">
      <w:pPr>
        <w:pStyle w:val="ListParagraph"/>
        <w:numPr>
          <w:ilvl w:val="0"/>
          <w:numId w:val="8"/>
        </w:numPr>
      </w:pPr>
      <w:r>
        <w:t>The robot must follow a schedule</w:t>
      </w:r>
      <w:r w:rsidR="00A6167E">
        <w:t xml:space="preserve"> to </w:t>
      </w:r>
      <w:r w:rsidR="002901B0">
        <w:t>start navigation towards plants.</w:t>
      </w:r>
    </w:p>
    <w:p w14:paraId="70EC5938" w14:textId="77777777" w:rsidR="00D13B6E" w:rsidRDefault="00D13B6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35F8E94" w14:textId="243719FA" w:rsidR="00DE1723" w:rsidRDefault="001E4DE9" w:rsidP="00E44EA8">
      <w:pPr>
        <w:pStyle w:val="Heading3"/>
      </w:pPr>
      <w:bookmarkStart w:id="104" w:name="_Toc150723695"/>
      <w:bookmarkStart w:id="105" w:name="_Toc150723677"/>
      <w:bookmarkStart w:id="106" w:name="_Toc150725530"/>
      <w:bookmarkStart w:id="107" w:name="_Toc150780151"/>
      <w:r>
        <w:lastRenderedPageBreak/>
        <w:t xml:space="preserve">4.1.3. </w:t>
      </w:r>
      <w:r w:rsidR="0006578B">
        <w:t xml:space="preserve">Robot </w:t>
      </w:r>
      <w:r>
        <w:t>Requirement</w:t>
      </w:r>
      <w:r w:rsidR="00EF1FF1">
        <w:t>s</w:t>
      </w:r>
      <w:r>
        <w:t xml:space="preserve"> Rationale</w:t>
      </w:r>
      <w:bookmarkEnd w:id="104"/>
      <w:bookmarkEnd w:id="105"/>
      <w:bookmarkEnd w:id="106"/>
      <w:bookmarkEnd w:id="107"/>
    </w:p>
    <w:p w14:paraId="6265370A" w14:textId="70CB2F51" w:rsidR="00AD2D4E" w:rsidRPr="00AD2D4E" w:rsidRDefault="00AD2D4E" w:rsidP="00DF58E1">
      <w:pPr>
        <w:pStyle w:val="Heading4"/>
      </w:pPr>
      <w:bookmarkStart w:id="108" w:name="_Toc150725531"/>
      <w:bookmarkStart w:id="109" w:name="_Toc150780152"/>
      <w:r w:rsidRPr="00765870">
        <w:t>4.1.3</w:t>
      </w:r>
      <w:r w:rsidR="001E7B86" w:rsidRPr="00765870">
        <w:t>.</w:t>
      </w:r>
      <w:r w:rsidR="008259DB" w:rsidRPr="00765870">
        <w:t>1</w:t>
      </w:r>
      <w:r w:rsidRPr="00765870">
        <w:t xml:space="preserve">. Robot </w:t>
      </w:r>
      <w:r w:rsidR="008259DB" w:rsidRPr="00765870">
        <w:t>Movement</w:t>
      </w:r>
      <w:r w:rsidRPr="00765870">
        <w:t xml:space="preserve"> </w:t>
      </w:r>
      <w:r w:rsidR="00247F4B">
        <w:t xml:space="preserve">Requirements </w:t>
      </w:r>
      <w:r w:rsidRPr="00765870">
        <w:t>Rationale</w:t>
      </w:r>
      <w:bookmarkEnd w:id="108"/>
      <w:bookmarkEnd w:id="109"/>
    </w:p>
    <w:p w14:paraId="0CDD908C" w14:textId="3F693630" w:rsidR="00F7158F" w:rsidRPr="00F7158F" w:rsidRDefault="00F7158F" w:rsidP="00F7158F">
      <w:r>
        <w:t xml:space="preserve">RM1: </w:t>
      </w:r>
      <w:r w:rsidR="006B1B54">
        <w:t xml:space="preserve">Since the </w:t>
      </w:r>
      <w:r w:rsidR="00652E60">
        <w:t>system is only worried about plants on the floor at similar heights, t</w:t>
      </w:r>
      <w:r w:rsidR="00F312DA">
        <w:t xml:space="preserve">he </w:t>
      </w:r>
      <w:r w:rsidR="004D2EA1">
        <w:t xml:space="preserve">system </w:t>
      </w:r>
      <w:r w:rsidR="00652E60">
        <w:t>only needs to be able to move</w:t>
      </w:r>
      <w:r w:rsidR="004D2EA1">
        <w:t xml:space="preserve"> along two dimension</w:t>
      </w:r>
      <w:r w:rsidR="00E42BEA">
        <w:t>s.</w:t>
      </w:r>
    </w:p>
    <w:p w14:paraId="0F14D606" w14:textId="5AF37FDF" w:rsidR="002929EF" w:rsidRPr="00F8292C" w:rsidRDefault="00E44EA8" w:rsidP="00E44EA8">
      <w:r w:rsidRPr="00F8292C">
        <w:t>RM</w:t>
      </w:r>
      <w:r w:rsidR="008E618A">
        <w:t>2</w:t>
      </w:r>
      <w:r w:rsidRPr="00F8292C">
        <w:t xml:space="preserve"> – RM</w:t>
      </w:r>
      <w:r w:rsidR="008E618A">
        <w:t>4</w:t>
      </w:r>
      <w:r>
        <w:t>:</w:t>
      </w:r>
      <w:r w:rsidR="00E6581E">
        <w:t xml:space="preserve"> </w:t>
      </w:r>
      <w:r>
        <w:t xml:space="preserve"> </w:t>
      </w:r>
      <w:r w:rsidR="00DE78C1">
        <w:t>T</w:t>
      </w:r>
      <w:r w:rsidR="00E6581E" w:rsidRPr="00F8292C">
        <w:t xml:space="preserve">he system </w:t>
      </w:r>
      <w:r w:rsidR="004E0E4B">
        <w:t>must</w:t>
      </w:r>
      <w:r w:rsidR="00E6581E" w:rsidRPr="00F8292C">
        <w:t xml:space="preserve"> </w:t>
      </w:r>
      <w:r w:rsidR="00F634ED" w:rsidRPr="00F8292C">
        <w:t xml:space="preserve">move </w:t>
      </w:r>
      <w:r w:rsidR="005C5CC7">
        <w:t>in</w:t>
      </w:r>
      <w:r w:rsidR="00F634ED" w:rsidRPr="00F8292C">
        <w:t xml:space="preserve"> </w:t>
      </w:r>
      <w:r w:rsidR="003F2899">
        <w:t xml:space="preserve">a controlled </w:t>
      </w:r>
      <w:r w:rsidR="005C5CC7">
        <w:t xml:space="preserve">way and </w:t>
      </w:r>
      <w:r w:rsidR="004E0E4B">
        <w:t>at</w:t>
      </w:r>
      <w:r w:rsidR="00F634ED" w:rsidRPr="00F8292C">
        <w:t xml:space="preserve"> </w:t>
      </w:r>
      <w:r w:rsidR="00A03DD0" w:rsidRPr="00F8292C">
        <w:t>a</w:t>
      </w:r>
      <w:r w:rsidR="00977C71">
        <w:t>n acceptable</w:t>
      </w:r>
      <w:r w:rsidR="00A03DD0" w:rsidRPr="00F8292C">
        <w:t xml:space="preserve"> speed</w:t>
      </w:r>
      <w:r w:rsidR="00A032C0" w:rsidRPr="00F8292C">
        <w:t xml:space="preserve"> </w:t>
      </w:r>
      <w:r w:rsidR="005C5CC7">
        <w:t>and acceleration, so</w:t>
      </w:r>
      <w:r w:rsidR="00E50830">
        <w:t xml:space="preserve"> it</w:t>
      </w:r>
      <w:r w:rsidR="00A032C0" w:rsidRPr="00F8292C">
        <w:t xml:space="preserve"> </w:t>
      </w:r>
      <w:r w:rsidR="005C5CC7">
        <w:t xml:space="preserve">does </w:t>
      </w:r>
      <w:r w:rsidR="00A032C0" w:rsidRPr="00F8292C">
        <w:t xml:space="preserve">not </w:t>
      </w:r>
      <w:r w:rsidR="00FE7F29">
        <w:t xml:space="preserve">produce </w:t>
      </w:r>
      <w:r w:rsidR="006D2E10">
        <w:t xml:space="preserve">any sudden movements and </w:t>
      </w:r>
      <w:r w:rsidR="00A032C0" w:rsidRPr="00F8292C">
        <w:t>cause any harm to anything around it</w:t>
      </w:r>
      <w:r w:rsidR="002929EF" w:rsidRPr="00F8292C">
        <w:t>.</w:t>
      </w:r>
    </w:p>
    <w:p w14:paraId="749E8FF9" w14:textId="7B34BAA9" w:rsidR="00FF7C90" w:rsidRPr="00F8292C" w:rsidRDefault="00FF7C90" w:rsidP="00FF7C90">
      <w:r w:rsidRPr="00F8292C">
        <w:t>RM</w:t>
      </w:r>
      <w:r w:rsidR="008E618A">
        <w:t>5</w:t>
      </w:r>
      <w:r w:rsidRPr="00F8292C">
        <w:t xml:space="preserve"> – RM</w:t>
      </w:r>
      <w:r w:rsidR="00DC61D7">
        <w:t>6</w:t>
      </w:r>
      <w:r w:rsidRPr="00F8292C">
        <w:t xml:space="preserve">: </w:t>
      </w:r>
      <w:r w:rsidR="008E3F6F" w:rsidRPr="00F8292C">
        <w:t xml:space="preserve"> </w:t>
      </w:r>
      <w:r w:rsidR="004D2EA1">
        <w:t>The s</w:t>
      </w:r>
      <w:r w:rsidRPr="00F8292C">
        <w:t xml:space="preserve">ystem </w:t>
      </w:r>
      <w:r w:rsidR="004D2EA1">
        <w:t>must</w:t>
      </w:r>
      <w:r w:rsidRPr="00F8292C">
        <w:t xml:space="preserve"> </w:t>
      </w:r>
      <w:r w:rsidR="00E023C5">
        <w:t>start</w:t>
      </w:r>
      <w:r w:rsidRPr="00F8292C">
        <w:t xml:space="preserve"> and </w:t>
      </w:r>
      <w:r w:rsidR="00E023C5">
        <w:t>return to the</w:t>
      </w:r>
      <w:r w:rsidRPr="00F8292C">
        <w:t xml:space="preserve"> </w:t>
      </w:r>
      <w:hyperlink w:anchor="_3.3._System_Constants" w:history="1">
        <w:r w:rsidR="000E736E" w:rsidRPr="00422B7B">
          <w:rPr>
            <w:rStyle w:val="Hyperlink"/>
            <w:i/>
            <w:iCs/>
          </w:rPr>
          <w:t>BAS</w:t>
        </w:r>
        <w:bookmarkStart w:id="110" w:name="_Hlt150725794"/>
        <w:r w:rsidR="000E736E" w:rsidRPr="00422B7B">
          <w:rPr>
            <w:rStyle w:val="Hyperlink"/>
            <w:i/>
            <w:iCs/>
          </w:rPr>
          <w:t>E</w:t>
        </w:r>
        <w:bookmarkEnd w:id="110"/>
        <w:r w:rsidR="000E736E" w:rsidRPr="00422B7B">
          <w:rPr>
            <w:rStyle w:val="Hyperlink"/>
            <w:i/>
            <w:iCs/>
          </w:rPr>
          <w:t>_LOCATION</w:t>
        </w:r>
      </w:hyperlink>
      <w:r w:rsidRPr="00F8292C">
        <w:t xml:space="preserve">, as </w:t>
      </w:r>
      <w:r w:rsidR="00E023C5">
        <w:t xml:space="preserve">that would be the </w:t>
      </w:r>
      <w:r w:rsidR="00747962">
        <w:t>location</w:t>
      </w:r>
      <w:r w:rsidR="00177D03">
        <w:t xml:space="preserve"> </w:t>
      </w:r>
      <w:r w:rsidR="00CA136B">
        <w:t xml:space="preserve">away from obstacles </w:t>
      </w:r>
      <w:r w:rsidR="00D50FBE">
        <w:t>that the system would wait at</w:t>
      </w:r>
      <w:r w:rsidR="007B03C3">
        <w:t xml:space="preserve"> until the next watering cycle</w:t>
      </w:r>
      <w:r w:rsidRPr="00F8292C">
        <w:t>.</w:t>
      </w:r>
    </w:p>
    <w:p w14:paraId="4C99E300" w14:textId="698BD053" w:rsidR="005B1FA1" w:rsidRPr="00DE1723" w:rsidRDefault="005F7C1A" w:rsidP="00E44EA8">
      <w:r>
        <w:t>RM</w:t>
      </w:r>
      <w:r w:rsidR="008E618A">
        <w:t>7</w:t>
      </w:r>
      <w:r>
        <w:t xml:space="preserve">: </w:t>
      </w:r>
      <w:r w:rsidR="00EE7F3A">
        <w:t>The</w:t>
      </w:r>
      <w:r w:rsidR="00AF4504">
        <w:t xml:space="preserve"> system </w:t>
      </w:r>
      <w:r w:rsidR="00EE7F3A">
        <w:t>must</w:t>
      </w:r>
      <w:r w:rsidR="0064406A" w:rsidRPr="00F8292C">
        <w:t xml:space="preserve"> </w:t>
      </w:r>
      <w:r w:rsidR="0064406A">
        <w:t>be able to move on all types of indoor surfaces</w:t>
      </w:r>
      <w:r w:rsidR="00AC4D3D">
        <w:t xml:space="preserve"> that are available </w:t>
      </w:r>
      <w:r w:rsidR="008F15D0">
        <w:t>in rooms</w:t>
      </w:r>
      <w:r w:rsidR="0064406A" w:rsidRPr="00F8292C">
        <w:t>,</w:t>
      </w:r>
      <w:r w:rsidR="0064406A">
        <w:t xml:space="preserve"> so the system is </w:t>
      </w:r>
      <w:r w:rsidR="00216360">
        <w:t>able</w:t>
      </w:r>
      <w:r w:rsidR="00426BDA">
        <w:t xml:space="preserve"> to move </w:t>
      </w:r>
      <w:r w:rsidR="00D37FBC">
        <w:t xml:space="preserve">on surfaces such as </w:t>
      </w:r>
      <w:r w:rsidR="00EB3D15">
        <w:t xml:space="preserve">hardwood, ceramic, carpets, </w:t>
      </w:r>
      <w:r w:rsidR="00CD68F1">
        <w:t>etc</w:t>
      </w:r>
      <w:r w:rsidR="0064406A" w:rsidRPr="00F8292C">
        <w:t>.</w:t>
      </w:r>
      <w:r w:rsidR="000B4001">
        <w:t xml:space="preserve"> and does not </w:t>
      </w:r>
      <w:r w:rsidR="005E3E97">
        <w:t>slip or</w:t>
      </w:r>
      <w:r w:rsidR="000B4001">
        <w:t xml:space="preserve"> get</w:t>
      </w:r>
      <w:r w:rsidR="005E3E97">
        <w:t>s</w:t>
      </w:r>
      <w:r w:rsidR="000B4001">
        <w:t xml:space="preserve"> stuck.</w:t>
      </w:r>
    </w:p>
    <w:p w14:paraId="73D386DD" w14:textId="08E61D40" w:rsidR="00765870" w:rsidRPr="00765870" w:rsidRDefault="00765870" w:rsidP="00765870">
      <w:pPr>
        <w:pStyle w:val="Heading4"/>
      </w:pPr>
      <w:bookmarkStart w:id="111" w:name="_Toc150725532"/>
      <w:bookmarkStart w:id="112" w:name="_Toc150780153"/>
      <w:r w:rsidRPr="00765870">
        <w:t>4.1.3</w:t>
      </w:r>
      <w:r w:rsidRPr="00EB7B90">
        <w:t>.</w:t>
      </w:r>
      <w:r w:rsidR="00A33AA3" w:rsidRPr="00EB7B90">
        <w:t>2</w:t>
      </w:r>
      <w:r w:rsidRPr="00765870">
        <w:t xml:space="preserve">. Robot </w:t>
      </w:r>
      <w:r w:rsidRPr="00EB7B90">
        <w:t>Navigation</w:t>
      </w:r>
      <w:r w:rsidRPr="00765870">
        <w:t xml:space="preserve"> </w:t>
      </w:r>
      <w:r w:rsidR="00EA3FB1" w:rsidRPr="00EB7B90">
        <w:t xml:space="preserve">Requirements </w:t>
      </w:r>
      <w:r w:rsidRPr="00765870">
        <w:t>Rationale</w:t>
      </w:r>
      <w:bookmarkEnd w:id="111"/>
      <w:bookmarkEnd w:id="112"/>
    </w:p>
    <w:p w14:paraId="35CCF063" w14:textId="011512B6" w:rsidR="00DE1723" w:rsidRDefault="00AA66C8" w:rsidP="00AA66C8">
      <w:r>
        <w:t>RN1:</w:t>
      </w:r>
      <w:r w:rsidR="005F6734">
        <w:t xml:space="preserve"> </w:t>
      </w:r>
      <w:r w:rsidR="00A15E62">
        <w:t>T</w:t>
      </w:r>
      <w:r w:rsidR="005F6734" w:rsidRPr="00F8292C">
        <w:t xml:space="preserve">he system </w:t>
      </w:r>
      <w:r w:rsidR="00A15E62">
        <w:t>must</w:t>
      </w:r>
      <w:r w:rsidR="005F6734" w:rsidRPr="00F8292C">
        <w:t xml:space="preserve"> be able to move around an indoor environment and go from plant to plant</w:t>
      </w:r>
      <w:r w:rsidR="005F6734">
        <w:t xml:space="preserve"> in an autonomous fashion</w:t>
      </w:r>
      <w:r w:rsidR="005B1836">
        <w:t xml:space="preserve"> with limited user interaction</w:t>
      </w:r>
      <w:r w:rsidR="00A15E62">
        <w:t xml:space="preserve">, as the user </w:t>
      </w:r>
      <w:r w:rsidR="009019A1">
        <w:t xml:space="preserve">might </w:t>
      </w:r>
      <w:r w:rsidR="00C76384">
        <w:t>want to water their plants while they are</w:t>
      </w:r>
      <w:r w:rsidR="005841AD">
        <w:t xml:space="preserve"> </w:t>
      </w:r>
      <w:r w:rsidR="00C76384">
        <w:t>travelling or not at home for a certain period.</w:t>
      </w:r>
    </w:p>
    <w:p w14:paraId="57CD7353" w14:textId="07C22542" w:rsidR="005B1836" w:rsidRDefault="00BE24F6" w:rsidP="00AA66C8">
      <w:r>
        <w:t>RN2</w:t>
      </w:r>
      <w:r w:rsidR="00C74DBA">
        <w:t xml:space="preserve"> – RN3</w:t>
      </w:r>
      <w:r>
        <w:t xml:space="preserve">: </w:t>
      </w:r>
      <w:r w:rsidR="00F60E57">
        <w:t>The s</w:t>
      </w:r>
      <w:r w:rsidR="00C74DBA">
        <w:t xml:space="preserve">ystem </w:t>
      </w:r>
      <w:r w:rsidR="00F60E57">
        <w:t>must</w:t>
      </w:r>
      <w:r w:rsidR="00C74DBA">
        <w:t xml:space="preserve"> be able to locate </w:t>
      </w:r>
      <w:r w:rsidR="00471327">
        <w:t xml:space="preserve">its own position and </w:t>
      </w:r>
      <w:r w:rsidR="00C74DBA">
        <w:t xml:space="preserve">the position of the plants </w:t>
      </w:r>
      <w:r w:rsidR="00C16896">
        <w:t xml:space="preserve">within a distance of </w:t>
      </w:r>
      <w:hyperlink w:anchor="_3.3._System_Constants" w:history="1">
        <w:r w:rsidR="00C16896" w:rsidRPr="00CF0456">
          <w:rPr>
            <w:rStyle w:val="Hyperlink"/>
            <w:i/>
            <w:iCs/>
          </w:rPr>
          <w:t>MAX_RADIUS</w:t>
        </w:r>
      </w:hyperlink>
      <w:r w:rsidR="00C74DBA">
        <w:t xml:space="preserve">, </w:t>
      </w:r>
      <w:r w:rsidR="00471327">
        <w:t>so that</w:t>
      </w:r>
      <w:r w:rsidR="00C74DBA">
        <w:t xml:space="preserve"> it </w:t>
      </w:r>
      <w:r w:rsidR="00471327">
        <w:t>is</w:t>
      </w:r>
      <w:r w:rsidR="00C74DBA">
        <w:t xml:space="preserve"> able to navigate to </w:t>
      </w:r>
      <w:r w:rsidR="002B543C">
        <w:t>the plants</w:t>
      </w:r>
      <w:r w:rsidR="00B406FB">
        <w:t xml:space="preserve"> and know when it is</w:t>
      </w:r>
      <w:r w:rsidR="000F1A71">
        <w:t xml:space="preserve"> within the radius </w:t>
      </w:r>
      <w:r w:rsidR="002B543C">
        <w:t>of the plant</w:t>
      </w:r>
      <w:r w:rsidR="00C74DBA">
        <w:t>.</w:t>
      </w:r>
    </w:p>
    <w:p w14:paraId="4E7239E9" w14:textId="21530B61" w:rsidR="001E190A" w:rsidRDefault="00C74DBA" w:rsidP="00AA66C8">
      <w:r>
        <w:t>RN4</w:t>
      </w:r>
      <w:r w:rsidR="001E190A">
        <w:t xml:space="preserve">: </w:t>
      </w:r>
      <w:r w:rsidR="0026395B">
        <w:t>The s</w:t>
      </w:r>
      <w:r w:rsidR="00D67694">
        <w:t xml:space="preserve">ystem </w:t>
      </w:r>
      <w:r w:rsidR="0026395B">
        <w:t>must</w:t>
      </w:r>
      <w:r w:rsidR="00D67694">
        <w:t xml:space="preserve"> </w:t>
      </w:r>
      <w:r w:rsidR="0026395B">
        <w:t>notify the user</w:t>
      </w:r>
      <w:r w:rsidR="00D67694">
        <w:t xml:space="preserve"> if it is not able to reach a plant within a duration of </w:t>
      </w:r>
      <w:hyperlink w:anchor="_3.3._System_Constants" w:history="1">
        <w:r w:rsidR="000E736E" w:rsidRPr="00CF0456">
          <w:rPr>
            <w:rStyle w:val="Hyperlink"/>
          </w:rPr>
          <w:t>MAXIMUM_ATTEMPT_TIME</w:t>
        </w:r>
      </w:hyperlink>
      <w:r w:rsidR="00D67694">
        <w:t xml:space="preserve">, </w:t>
      </w:r>
      <w:r w:rsidR="00515A5A">
        <w:t xml:space="preserve">so that </w:t>
      </w:r>
      <w:r w:rsidR="0026395B">
        <w:t>the user</w:t>
      </w:r>
      <w:r w:rsidR="00515A5A">
        <w:t xml:space="preserve"> can manually</w:t>
      </w:r>
      <w:r w:rsidR="00D67694">
        <w:t xml:space="preserve"> navigate </w:t>
      </w:r>
      <w:r w:rsidR="00515A5A">
        <w:t>the system to the plant</w:t>
      </w:r>
      <w:r w:rsidR="00D67694">
        <w:t>.</w:t>
      </w:r>
    </w:p>
    <w:p w14:paraId="28D869F6" w14:textId="66C6099B" w:rsidR="00DE1723" w:rsidRDefault="00515A5A" w:rsidP="00DE1723">
      <w:r>
        <w:t>RN</w:t>
      </w:r>
      <w:r w:rsidR="007B5F6A">
        <w:t>5</w:t>
      </w:r>
      <w:r>
        <w:t xml:space="preserve">: </w:t>
      </w:r>
      <w:r w:rsidR="0026395B">
        <w:t>The s</w:t>
      </w:r>
      <w:r w:rsidR="00C9645C">
        <w:t xml:space="preserve">ystem to be able to follow a schedule </w:t>
      </w:r>
      <w:r w:rsidR="008A16E2">
        <w:t xml:space="preserve">to </w:t>
      </w:r>
      <w:r w:rsidR="00C9645C">
        <w:t xml:space="preserve">navigate to all my plants </w:t>
      </w:r>
      <w:r w:rsidR="00EB2D2B">
        <w:t xml:space="preserve">in </w:t>
      </w:r>
      <w:r w:rsidR="00F11132">
        <w:t xml:space="preserve">the </w:t>
      </w:r>
      <w:r w:rsidR="005E2747">
        <w:t>specified</w:t>
      </w:r>
      <w:r w:rsidR="00E7669C">
        <w:t xml:space="preserve"> time</w:t>
      </w:r>
      <w:r w:rsidR="005E2747">
        <w:t>s</w:t>
      </w:r>
      <w:r w:rsidR="00C9645C">
        <w:t xml:space="preserve">, for it </w:t>
      </w:r>
      <w:r w:rsidR="00AE39D7">
        <w:t xml:space="preserve">to </w:t>
      </w:r>
      <w:r w:rsidR="00C9645C">
        <w:t xml:space="preserve">water them </w:t>
      </w:r>
      <w:r w:rsidR="00112A3B">
        <w:t xml:space="preserve">at the </w:t>
      </w:r>
      <w:r w:rsidR="005E2747">
        <w:t>appropriate times</w:t>
      </w:r>
      <w:r w:rsidR="00C9645C">
        <w:t>.</w:t>
      </w:r>
    </w:p>
    <w:p w14:paraId="01DE7E33" w14:textId="06EC4007" w:rsidR="0035727E" w:rsidRDefault="0035727E" w:rsidP="0035727E">
      <w:pPr>
        <w:pStyle w:val="Heading2"/>
      </w:pPr>
      <w:bookmarkStart w:id="113" w:name="_Toc150627860"/>
      <w:bookmarkStart w:id="114" w:name="_Toc150723696"/>
      <w:bookmarkStart w:id="115" w:name="_Toc150723678"/>
      <w:bookmarkStart w:id="116" w:name="_Toc150725533"/>
      <w:bookmarkStart w:id="117" w:name="_Toc150780154"/>
      <w:r>
        <w:t>4.2. Plant</w:t>
      </w:r>
      <w:bookmarkEnd w:id="113"/>
      <w:bookmarkEnd w:id="114"/>
      <w:bookmarkEnd w:id="115"/>
      <w:bookmarkEnd w:id="116"/>
      <w:bookmarkEnd w:id="117"/>
    </w:p>
    <w:p w14:paraId="4F9C2798" w14:textId="6419A674" w:rsidR="0035727E" w:rsidRDefault="0035727E" w:rsidP="0035727E">
      <w:pPr>
        <w:pStyle w:val="Heading3"/>
      </w:pPr>
      <w:bookmarkStart w:id="118" w:name="_Toc150627861"/>
      <w:bookmarkStart w:id="119" w:name="_Ref150689616"/>
      <w:bookmarkStart w:id="120" w:name="_Toc150723697"/>
      <w:bookmarkStart w:id="121" w:name="_Toc150725534"/>
      <w:bookmarkStart w:id="122" w:name="_Toc150780155"/>
      <w:r>
        <w:t>4.2.1. Plant Maintenance Monitoring</w:t>
      </w:r>
      <w:r w:rsidRPr="0016706D">
        <w:t xml:space="preserve"> (</w:t>
      </w:r>
      <w:r>
        <w:t>P</w:t>
      </w:r>
      <w:r w:rsidRPr="0016706D">
        <w:t>M)</w:t>
      </w:r>
      <w:bookmarkEnd w:id="118"/>
      <w:bookmarkEnd w:id="119"/>
      <w:bookmarkEnd w:id="120"/>
      <w:bookmarkEnd w:id="121"/>
      <w:bookmarkEnd w:id="122"/>
    </w:p>
    <w:p w14:paraId="34A7CD7C" w14:textId="4BC43BE0" w:rsidR="0035727E" w:rsidRPr="00E42C11" w:rsidRDefault="00E42C11" w:rsidP="002377B8">
      <w:pPr>
        <w:pStyle w:val="ListParagraph"/>
        <w:numPr>
          <w:ilvl w:val="0"/>
          <w:numId w:val="10"/>
        </w:numPr>
      </w:pPr>
      <w:r w:rsidRPr="00DF58E1">
        <w:rPr>
          <w:rFonts w:eastAsia="Calibri" w:cstheme="minorHAnsi"/>
        </w:rPr>
        <w:t xml:space="preserve">The system must </w:t>
      </w:r>
      <w:r w:rsidR="00BE7B3D" w:rsidRPr="00DF58E1">
        <w:rPr>
          <w:rFonts w:eastAsia="Calibri" w:cstheme="minorHAnsi"/>
        </w:rPr>
        <w:t>recognize</w:t>
      </w:r>
      <w:r w:rsidRPr="00DF58E1">
        <w:rPr>
          <w:rFonts w:eastAsia="Calibri" w:cstheme="minorHAnsi"/>
        </w:rPr>
        <w:t xml:space="preserve"> how much water is being received by the plant.</w:t>
      </w:r>
    </w:p>
    <w:p w14:paraId="4820E8DC" w14:textId="67113E2D" w:rsidR="00F67AB9" w:rsidRPr="00DF58E1" w:rsidRDefault="00F67AB9" w:rsidP="00F67AB9">
      <w:pPr>
        <w:pStyle w:val="ListParagraph"/>
        <w:numPr>
          <w:ilvl w:val="0"/>
          <w:numId w:val="10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 xml:space="preserve">The system must be able to save the </w:t>
      </w:r>
      <w:r w:rsidR="003B6F82">
        <w:rPr>
          <w:rFonts w:eastAsia="Calibri" w:cstheme="minorHAnsi"/>
        </w:rPr>
        <w:t xml:space="preserve">watering </w:t>
      </w:r>
      <w:r w:rsidRPr="00DF58E1">
        <w:rPr>
          <w:rFonts w:eastAsia="Calibri" w:cstheme="minorHAnsi"/>
        </w:rPr>
        <w:t>information pertaining to each plant.</w:t>
      </w:r>
    </w:p>
    <w:p w14:paraId="30398D3D" w14:textId="0D45E91E" w:rsidR="00E42C11" w:rsidRPr="00B26624" w:rsidRDefault="00EA1C6B" w:rsidP="002377B8">
      <w:pPr>
        <w:pStyle w:val="ListParagraph"/>
        <w:numPr>
          <w:ilvl w:val="0"/>
          <w:numId w:val="10"/>
        </w:numPr>
      </w:pPr>
      <w:r>
        <w:t xml:space="preserve">The system </w:t>
      </w:r>
      <w:r w:rsidR="002111F6">
        <w:t xml:space="preserve">must </w:t>
      </w:r>
      <w:r w:rsidR="00AE5E8B">
        <w:t>be able to differentiate plants</w:t>
      </w:r>
      <w:r w:rsidR="00CC6579">
        <w:t>.</w:t>
      </w:r>
    </w:p>
    <w:p w14:paraId="6A2E2995" w14:textId="7D74F20F" w:rsidR="00147664" w:rsidRPr="00B26624" w:rsidRDefault="00147664" w:rsidP="002377B8">
      <w:pPr>
        <w:pStyle w:val="ListParagraph"/>
        <w:numPr>
          <w:ilvl w:val="0"/>
          <w:numId w:val="10"/>
        </w:numPr>
      </w:pPr>
      <w:r>
        <w:t xml:space="preserve">The system must recognize </w:t>
      </w:r>
      <w:r w:rsidR="00F263DD">
        <w:t>different watering schedules for each plant.</w:t>
      </w:r>
    </w:p>
    <w:p w14:paraId="01BCBB5F" w14:textId="13EDF52B" w:rsidR="007F5190" w:rsidRDefault="007F5190" w:rsidP="002377B8">
      <w:pPr>
        <w:pStyle w:val="ListParagraph"/>
        <w:numPr>
          <w:ilvl w:val="0"/>
          <w:numId w:val="10"/>
        </w:numPr>
      </w:pPr>
      <w:r>
        <w:t>The system must recognize how much water is contained in the reservoir.</w:t>
      </w:r>
    </w:p>
    <w:p w14:paraId="6602ECB8" w14:textId="2F0EDA6A" w:rsidR="007F5190" w:rsidRPr="00B26624" w:rsidRDefault="007F5190" w:rsidP="002377B8">
      <w:pPr>
        <w:pStyle w:val="ListParagraph"/>
        <w:numPr>
          <w:ilvl w:val="0"/>
          <w:numId w:val="10"/>
        </w:numPr>
      </w:pPr>
      <w:r>
        <w:t xml:space="preserve">The system must notify the user when </w:t>
      </w:r>
      <w:r w:rsidR="00F81AF0">
        <w:t xml:space="preserve">water in reservoir drops below </w:t>
      </w:r>
      <w:hyperlink w:anchor="_3.3._System_Constants" w:history="1">
        <w:r w:rsidR="00F37E4B" w:rsidRPr="004F43A7">
          <w:rPr>
            <w:rStyle w:val="Hyperlink"/>
          </w:rPr>
          <w:t>RESER</w:t>
        </w:r>
        <w:r w:rsidR="00AE46CC" w:rsidRPr="004F43A7">
          <w:rPr>
            <w:rStyle w:val="Hyperlink"/>
          </w:rPr>
          <w:t>VOIR_CAPACITY_LOW</w:t>
        </w:r>
      </w:hyperlink>
      <w:r w:rsidR="00AE46CC">
        <w:t>.</w:t>
      </w:r>
    </w:p>
    <w:p w14:paraId="2482E1AB" w14:textId="7534C023" w:rsidR="0035727E" w:rsidRDefault="0035727E" w:rsidP="0035727E">
      <w:pPr>
        <w:pStyle w:val="Heading3"/>
      </w:pPr>
      <w:bookmarkStart w:id="123" w:name="_Toc150627862"/>
      <w:bookmarkStart w:id="124" w:name="_Ref150689663"/>
      <w:bookmarkStart w:id="125" w:name="_Toc150723698"/>
      <w:bookmarkStart w:id="126" w:name="_Toc150725535"/>
      <w:bookmarkStart w:id="127" w:name="_Toc150780156"/>
      <w:r>
        <w:t>4.2.2. Plant Maintenance Delivery</w:t>
      </w:r>
      <w:r w:rsidRPr="00ED6264">
        <w:t xml:space="preserve"> (</w:t>
      </w:r>
      <w:r>
        <w:t>PD</w:t>
      </w:r>
      <w:r w:rsidRPr="0016706D">
        <w:t>)</w:t>
      </w:r>
      <w:bookmarkEnd w:id="123"/>
      <w:bookmarkEnd w:id="124"/>
      <w:bookmarkEnd w:id="125"/>
      <w:bookmarkEnd w:id="126"/>
      <w:bookmarkEnd w:id="127"/>
    </w:p>
    <w:p w14:paraId="4C182BDF" w14:textId="34CA4331" w:rsidR="0035727E" w:rsidRPr="00E42C11" w:rsidRDefault="00E42C11" w:rsidP="002377B8">
      <w:pPr>
        <w:pStyle w:val="ListParagraph"/>
        <w:numPr>
          <w:ilvl w:val="0"/>
          <w:numId w:val="11"/>
        </w:numPr>
      </w:pPr>
      <w:r w:rsidRPr="00DF58E1">
        <w:rPr>
          <w:rFonts w:eastAsia="Calibri" w:cstheme="minorHAnsi"/>
        </w:rPr>
        <w:t>The system must have the ability to identify how much water is coming out of the robot.</w:t>
      </w:r>
    </w:p>
    <w:p w14:paraId="685680D3" w14:textId="135F4088" w:rsidR="00F6145D" w:rsidRPr="00E42C11" w:rsidRDefault="00F6145D" w:rsidP="002377B8">
      <w:pPr>
        <w:pStyle w:val="ListParagraph"/>
        <w:numPr>
          <w:ilvl w:val="0"/>
          <w:numId w:val="11"/>
        </w:numPr>
      </w:pPr>
      <w:r w:rsidRPr="00DF58E1">
        <w:rPr>
          <w:rFonts w:eastAsia="Calibri" w:cstheme="minorHAnsi"/>
        </w:rPr>
        <w:t xml:space="preserve">The system must </w:t>
      </w:r>
      <w:r w:rsidR="00C151D8" w:rsidRPr="00DF58E1">
        <w:rPr>
          <w:rFonts w:eastAsia="Calibri" w:cstheme="minorHAnsi"/>
        </w:rPr>
        <w:t xml:space="preserve">hold </w:t>
      </w:r>
      <w:r w:rsidR="002F487C" w:rsidRPr="00DF58E1">
        <w:rPr>
          <w:rFonts w:eastAsia="Calibri" w:cstheme="minorHAnsi"/>
        </w:rPr>
        <w:t xml:space="preserve">water </w:t>
      </w:r>
      <w:r w:rsidR="007A0442" w:rsidRPr="00DF58E1">
        <w:rPr>
          <w:rFonts w:eastAsia="Calibri" w:cstheme="minorHAnsi"/>
        </w:rPr>
        <w:t>up to</w:t>
      </w:r>
      <w:r w:rsidR="00FB1C2D" w:rsidRPr="00DF58E1">
        <w:rPr>
          <w:rFonts w:eastAsia="Calibri" w:cstheme="minorHAnsi"/>
        </w:rPr>
        <w:t xml:space="preserve"> a maximum capacity of </w:t>
      </w:r>
      <w:hyperlink w:anchor="_3.3._System_Constants" w:history="1">
        <w:r w:rsidR="00FB1C2D" w:rsidRPr="004F43A7">
          <w:rPr>
            <w:rStyle w:val="Hyperlink"/>
            <w:rFonts w:eastAsia="Calibri" w:cstheme="minorHAnsi"/>
            <w:i/>
            <w:iCs/>
          </w:rPr>
          <w:t>RESERVOIR_CAPACITY</w:t>
        </w:r>
      </w:hyperlink>
      <w:r w:rsidR="00FB1C2D" w:rsidRPr="00DF58E1">
        <w:rPr>
          <w:rFonts w:eastAsia="Calibri" w:cstheme="minorHAnsi"/>
        </w:rPr>
        <w:t>.</w:t>
      </w:r>
    </w:p>
    <w:p w14:paraId="2804C7D4" w14:textId="1863B490" w:rsidR="00B46E84" w:rsidRDefault="00B46E84" w:rsidP="002377B8">
      <w:pPr>
        <w:pStyle w:val="ListParagraph"/>
        <w:numPr>
          <w:ilvl w:val="0"/>
          <w:numId w:val="11"/>
        </w:numPr>
      </w:pPr>
      <w:r>
        <w:t xml:space="preserve">The system must be able to align </w:t>
      </w:r>
      <w:r w:rsidR="00260600">
        <w:t>its water delivery mechanism</w:t>
      </w:r>
      <w:r>
        <w:t xml:space="preserve"> to the </w:t>
      </w:r>
      <w:r w:rsidR="00260600">
        <w:t>plant’s soil</w:t>
      </w:r>
      <w:r>
        <w:t>.</w:t>
      </w:r>
    </w:p>
    <w:p w14:paraId="1152CB30" w14:textId="77777777" w:rsidR="0011324D" w:rsidRDefault="0011324D" w:rsidP="0011324D">
      <w:pPr>
        <w:pStyle w:val="ListParagraph"/>
        <w:numPr>
          <w:ilvl w:val="0"/>
          <w:numId w:val="11"/>
        </w:numPr>
      </w:pPr>
      <w:r>
        <w:t>The system must directly target the soil when watering.</w:t>
      </w:r>
    </w:p>
    <w:p w14:paraId="21D8B2DF" w14:textId="682B49CF" w:rsidR="0011324D" w:rsidRDefault="003036AF" w:rsidP="002377B8">
      <w:pPr>
        <w:pStyle w:val="ListParagraph"/>
        <w:numPr>
          <w:ilvl w:val="0"/>
          <w:numId w:val="11"/>
        </w:numPr>
      </w:pPr>
      <w:r>
        <w:t>The system must follow the plant’s watering schedule.</w:t>
      </w:r>
    </w:p>
    <w:p w14:paraId="38E48127" w14:textId="64298634" w:rsidR="003036AF" w:rsidRPr="00E42C11" w:rsidRDefault="00B47401" w:rsidP="002377B8">
      <w:pPr>
        <w:pStyle w:val="ListParagraph"/>
        <w:numPr>
          <w:ilvl w:val="0"/>
          <w:numId w:val="11"/>
        </w:numPr>
      </w:pPr>
      <w:r>
        <w:t xml:space="preserve">The system must </w:t>
      </w:r>
      <w:r w:rsidR="006529AD">
        <w:t xml:space="preserve">have a </w:t>
      </w:r>
      <w:r w:rsidR="00D05264">
        <w:t>valve</w:t>
      </w:r>
      <w:r>
        <w:t xml:space="preserve"> to allow water to flow and stop.</w:t>
      </w:r>
    </w:p>
    <w:p w14:paraId="3019174A" w14:textId="2345EBF4" w:rsidR="00EF1FF1" w:rsidRDefault="00EF1FF1" w:rsidP="00EF1FF1">
      <w:pPr>
        <w:pStyle w:val="Heading3"/>
      </w:pPr>
      <w:bookmarkStart w:id="128" w:name="_Toc150723699"/>
      <w:bookmarkStart w:id="129" w:name="_Toc150725536"/>
      <w:bookmarkStart w:id="130" w:name="_Toc150780157"/>
      <w:r>
        <w:lastRenderedPageBreak/>
        <w:t xml:space="preserve">4.1.3. </w:t>
      </w:r>
      <w:r w:rsidR="0006578B">
        <w:t xml:space="preserve">Plant </w:t>
      </w:r>
      <w:r>
        <w:t>Requirements Rationale</w:t>
      </w:r>
      <w:bookmarkEnd w:id="128"/>
      <w:bookmarkEnd w:id="129"/>
      <w:bookmarkEnd w:id="130"/>
    </w:p>
    <w:p w14:paraId="02A7FCE9" w14:textId="32100C60" w:rsidR="00A33AA3" w:rsidRPr="00765870" w:rsidRDefault="00A33AA3" w:rsidP="00A33AA3">
      <w:pPr>
        <w:pStyle w:val="Heading4"/>
      </w:pPr>
      <w:bookmarkStart w:id="131" w:name="_Toc150725537"/>
      <w:bookmarkStart w:id="132" w:name="_Toc150780158"/>
      <w:r w:rsidRPr="00765870">
        <w:t>4.</w:t>
      </w:r>
      <w:r>
        <w:t>2</w:t>
      </w:r>
      <w:r w:rsidRPr="00765870">
        <w:t>.3.</w:t>
      </w:r>
      <w:r>
        <w:t>1</w:t>
      </w:r>
      <w:r w:rsidRPr="00765870">
        <w:t xml:space="preserve">. </w:t>
      </w:r>
      <w:r>
        <w:t xml:space="preserve">Plant </w:t>
      </w:r>
      <w:r w:rsidRPr="00E00928">
        <w:t>Monitoring</w:t>
      </w:r>
      <w:r w:rsidRPr="00765870">
        <w:t xml:space="preserve"> </w:t>
      </w:r>
      <w:r w:rsidR="00EA3FB1">
        <w:t xml:space="preserve">Requirements </w:t>
      </w:r>
      <w:r w:rsidRPr="00765870">
        <w:t>Rationale</w:t>
      </w:r>
      <w:bookmarkEnd w:id="131"/>
      <w:bookmarkEnd w:id="132"/>
    </w:p>
    <w:p w14:paraId="21069C48" w14:textId="32F777A8" w:rsidR="00ED7F4C" w:rsidRPr="0030186E" w:rsidRDefault="004917D3" w:rsidP="004917D3">
      <w:r w:rsidRPr="004917D3">
        <w:t xml:space="preserve">PM1: </w:t>
      </w:r>
      <w:r w:rsidR="00391169">
        <w:t>The system must ensure</w:t>
      </w:r>
      <w:r w:rsidR="00352C50" w:rsidRPr="004917D3">
        <w:t xml:space="preserve"> </w:t>
      </w:r>
      <w:r w:rsidR="00B16354" w:rsidRPr="004917D3">
        <w:t xml:space="preserve">that </w:t>
      </w:r>
      <w:r w:rsidR="00352C50" w:rsidRPr="004917D3">
        <w:t xml:space="preserve">the </w:t>
      </w:r>
      <w:r w:rsidR="00B16354" w:rsidRPr="004917D3">
        <w:t xml:space="preserve">plant is receiving </w:t>
      </w:r>
      <w:r w:rsidR="00352C50" w:rsidRPr="004917D3">
        <w:t>correct amount</w:t>
      </w:r>
      <w:r w:rsidR="00391169">
        <w:t xml:space="preserve"> of </w:t>
      </w:r>
      <w:r w:rsidR="00A12459">
        <w:t>water and</w:t>
      </w:r>
      <w:r w:rsidR="00391169">
        <w:t xml:space="preserve"> is not underwatered or overwatered</w:t>
      </w:r>
      <w:r w:rsidR="00AB774E" w:rsidRPr="004917D3">
        <w:t>.</w:t>
      </w:r>
    </w:p>
    <w:p w14:paraId="15A6339A" w14:textId="37BC97C1" w:rsidR="00ED7F4C" w:rsidRDefault="00E905AE" w:rsidP="00E905AE">
      <w:r>
        <w:t xml:space="preserve">PM2: </w:t>
      </w:r>
      <w:r w:rsidR="00391169">
        <w:t>T</w:t>
      </w:r>
      <w:r w:rsidR="00AB774E" w:rsidRPr="004917D3">
        <w:t xml:space="preserve">he system </w:t>
      </w:r>
      <w:r w:rsidR="00391169">
        <w:t>must know</w:t>
      </w:r>
      <w:r w:rsidR="00AB774E" w:rsidRPr="004917D3">
        <w:t xml:space="preserve"> the</w:t>
      </w:r>
      <w:r w:rsidR="001F69AB" w:rsidRPr="004917D3">
        <w:t xml:space="preserve"> information and </w:t>
      </w:r>
      <w:r w:rsidR="00AA472D">
        <w:t xml:space="preserve">watering </w:t>
      </w:r>
      <w:r w:rsidR="001F69AB" w:rsidRPr="004917D3">
        <w:t>schedule</w:t>
      </w:r>
      <w:r w:rsidR="00391169">
        <w:t>s</w:t>
      </w:r>
      <w:r w:rsidR="001F69AB" w:rsidRPr="004917D3">
        <w:t xml:space="preserve"> </w:t>
      </w:r>
      <w:r w:rsidR="00951298" w:rsidRPr="004917D3">
        <w:t>pertaining to each plant</w:t>
      </w:r>
      <w:r w:rsidR="00B81AE4">
        <w:t xml:space="preserve"> and </w:t>
      </w:r>
      <w:r w:rsidR="0026395B">
        <w:t xml:space="preserve">it </w:t>
      </w:r>
      <w:r w:rsidR="00217789">
        <w:t>follows that</w:t>
      </w:r>
      <w:r w:rsidR="00B81AE4">
        <w:t>,</w:t>
      </w:r>
      <w:r w:rsidR="00217789">
        <w:t xml:space="preserve"> so the plants are watered at the appropriate time</w:t>
      </w:r>
      <w:r w:rsidR="00B81AE4">
        <w:t>s</w:t>
      </w:r>
      <w:r w:rsidR="00217789">
        <w:t xml:space="preserve"> and </w:t>
      </w:r>
      <w:r w:rsidR="00B81AE4">
        <w:t>frequencies.</w:t>
      </w:r>
    </w:p>
    <w:p w14:paraId="632B301A" w14:textId="00BE0D9A" w:rsidR="00F26E01" w:rsidRDefault="00E905AE" w:rsidP="00F26E01">
      <w:r>
        <w:t xml:space="preserve">PM3: </w:t>
      </w:r>
      <w:r w:rsidR="00BB5223">
        <w:t>The system must be able to differentiate</w:t>
      </w:r>
      <w:r w:rsidR="00720C6F">
        <w:t xml:space="preserve"> each plant</w:t>
      </w:r>
      <w:r w:rsidR="00CD1484">
        <w:t>,</w:t>
      </w:r>
      <w:r w:rsidR="00BB5223">
        <w:t xml:space="preserve"> </w:t>
      </w:r>
      <w:r w:rsidR="00553D61">
        <w:t xml:space="preserve">to </w:t>
      </w:r>
      <w:r w:rsidR="00CD1484">
        <w:t>determine the plant’s set schedule and</w:t>
      </w:r>
      <w:r w:rsidR="00553D61">
        <w:t xml:space="preserve"> know </w:t>
      </w:r>
      <w:r w:rsidR="007150FC">
        <w:t xml:space="preserve">when to water each </w:t>
      </w:r>
      <w:r w:rsidR="00553D61">
        <w:t>plant</w:t>
      </w:r>
      <w:r w:rsidR="00D766E2">
        <w:t xml:space="preserve"> and</w:t>
      </w:r>
      <w:r w:rsidR="007150FC">
        <w:t xml:space="preserve"> how much water to provide</w:t>
      </w:r>
      <w:r w:rsidR="00F26E01" w:rsidRPr="004917D3">
        <w:t>.</w:t>
      </w:r>
    </w:p>
    <w:p w14:paraId="4339F678" w14:textId="5B8AD823" w:rsidR="0030186E" w:rsidRPr="0030186E" w:rsidRDefault="0030186E" w:rsidP="0030186E">
      <w:r w:rsidRPr="0030186E">
        <w:t xml:space="preserve">PM4: </w:t>
      </w:r>
      <w:r w:rsidR="00CD1484">
        <w:t>The s</w:t>
      </w:r>
      <w:r w:rsidRPr="0030186E">
        <w:t xml:space="preserve">ystem </w:t>
      </w:r>
      <w:r w:rsidR="00CD1484">
        <w:t>must</w:t>
      </w:r>
      <w:r w:rsidRPr="0030186E">
        <w:t xml:space="preserve"> recognize the schedule set for each plant and follow it, so it </w:t>
      </w:r>
      <w:r w:rsidR="00CD1484">
        <w:t xml:space="preserve">is </w:t>
      </w:r>
      <w:r w:rsidRPr="0030186E">
        <w:t>able to provide each plant the proper amount of water at the proper time.</w:t>
      </w:r>
    </w:p>
    <w:p w14:paraId="7B942C58" w14:textId="7223C11D" w:rsidR="00E905AE" w:rsidRPr="0030186E" w:rsidRDefault="0030186E" w:rsidP="00E905AE">
      <w:r>
        <w:t>PM5</w:t>
      </w:r>
      <w:r w:rsidR="00172824">
        <w:t xml:space="preserve"> – PM6</w:t>
      </w:r>
      <w:r>
        <w:t xml:space="preserve">: </w:t>
      </w:r>
      <w:r w:rsidR="00CD1484">
        <w:t>The s</w:t>
      </w:r>
      <w:r w:rsidRPr="004917D3">
        <w:t xml:space="preserve">ystem </w:t>
      </w:r>
      <w:r w:rsidR="00CD1484">
        <w:t>must be able</w:t>
      </w:r>
      <w:r w:rsidRPr="004917D3">
        <w:t xml:space="preserve"> to </w:t>
      </w:r>
      <w:r>
        <w:t>recognize the amount of water</w:t>
      </w:r>
      <w:r w:rsidR="00172824">
        <w:t xml:space="preserve"> contained in the reservoir at a given time and be able to notify the user when the water drops below a certain level</w:t>
      </w:r>
      <w:r>
        <w:t xml:space="preserve">, </w:t>
      </w:r>
      <w:hyperlink w:anchor="_3.3._System_Constants" w:history="1">
        <w:r w:rsidR="00CD1484" w:rsidRPr="00DA53AE">
          <w:rPr>
            <w:rStyle w:val="Hyperlink"/>
          </w:rPr>
          <w:t>RESERVOIR_CAPACITY_LOW</w:t>
        </w:r>
      </w:hyperlink>
      <w:r>
        <w:t xml:space="preserve">, so </w:t>
      </w:r>
      <w:r w:rsidR="008C4A55">
        <w:t xml:space="preserve">the user </w:t>
      </w:r>
      <w:r w:rsidR="004D18E0">
        <w:t>would</w:t>
      </w:r>
      <w:r>
        <w:t xml:space="preserve"> know </w:t>
      </w:r>
      <w:r w:rsidR="00B77C8A">
        <w:t xml:space="preserve">if the water left in the reservoir </w:t>
      </w:r>
      <w:r w:rsidR="00C52582">
        <w:t xml:space="preserve">is enough to water the </w:t>
      </w:r>
      <w:r w:rsidR="00722595">
        <w:t>plants for the period</w:t>
      </w:r>
      <w:r w:rsidR="006902B1">
        <w:t xml:space="preserve"> </w:t>
      </w:r>
      <w:r w:rsidR="008C4A55">
        <w:t>that they</w:t>
      </w:r>
      <w:r w:rsidR="006902B1">
        <w:t xml:space="preserve"> would be away from the system and </w:t>
      </w:r>
      <w:r w:rsidR="008C1A2C">
        <w:t>would</w:t>
      </w:r>
      <w:r w:rsidR="001D33AC">
        <w:t xml:space="preserve"> </w:t>
      </w:r>
      <w:r w:rsidR="008C4A55">
        <w:t>be notified to</w:t>
      </w:r>
      <w:r w:rsidR="001D33AC">
        <w:t xml:space="preserve"> refill the reservoir</w:t>
      </w:r>
      <w:r w:rsidR="008C1A2C">
        <w:t xml:space="preserve"> when </w:t>
      </w:r>
      <w:r w:rsidR="00D93DD2">
        <w:t>the water level is low</w:t>
      </w:r>
      <w:r w:rsidRPr="004917D3">
        <w:t>.</w:t>
      </w:r>
    </w:p>
    <w:p w14:paraId="0AC93652" w14:textId="0153BE72" w:rsidR="00A33AA3" w:rsidRPr="00765870" w:rsidRDefault="00A33AA3" w:rsidP="00A33AA3">
      <w:pPr>
        <w:pStyle w:val="Heading4"/>
      </w:pPr>
      <w:bookmarkStart w:id="133" w:name="_Toc150725538"/>
      <w:bookmarkStart w:id="134" w:name="_Toc150780159"/>
      <w:r w:rsidRPr="00765870">
        <w:t>4.</w:t>
      </w:r>
      <w:r>
        <w:t>2</w:t>
      </w:r>
      <w:r w:rsidRPr="00765870">
        <w:t>.3.</w:t>
      </w:r>
      <w:r w:rsidR="00611875">
        <w:t>2</w:t>
      </w:r>
      <w:r w:rsidRPr="00765870">
        <w:t xml:space="preserve">. </w:t>
      </w:r>
      <w:r>
        <w:t>Plant</w:t>
      </w:r>
      <w:r w:rsidR="00611875">
        <w:t xml:space="preserve"> Maintenance</w:t>
      </w:r>
      <w:r>
        <w:t xml:space="preserve"> </w:t>
      </w:r>
      <w:r w:rsidR="00611875">
        <w:t>Delivery</w:t>
      </w:r>
      <w:r w:rsidRPr="00765870">
        <w:t xml:space="preserve"> </w:t>
      </w:r>
      <w:r w:rsidR="00D13E1D">
        <w:t xml:space="preserve">Requirements </w:t>
      </w:r>
      <w:r w:rsidRPr="00765870">
        <w:t>Rationale</w:t>
      </w:r>
      <w:bookmarkEnd w:id="133"/>
      <w:bookmarkEnd w:id="134"/>
    </w:p>
    <w:p w14:paraId="02256506" w14:textId="5A5857D7" w:rsidR="00DE1723" w:rsidRPr="001D33AC" w:rsidRDefault="001D33AC" w:rsidP="001D33AC">
      <w:pPr>
        <w:rPr>
          <w:sz w:val="20"/>
          <w:szCs w:val="20"/>
        </w:rPr>
      </w:pPr>
      <w:r w:rsidRPr="001D33AC">
        <w:t xml:space="preserve">PD1: </w:t>
      </w:r>
      <w:r w:rsidR="0047440D">
        <w:t>The</w:t>
      </w:r>
      <w:r w:rsidR="00951298" w:rsidRPr="001D33AC">
        <w:t xml:space="preserve"> system </w:t>
      </w:r>
      <w:r w:rsidR="0047440D">
        <w:t>must</w:t>
      </w:r>
      <w:r w:rsidR="00951298" w:rsidRPr="001D33AC">
        <w:t xml:space="preserve"> be able to identify how much water is being supplied by the system to the plant, to ensure that the system is supplying the correct amount of water.</w:t>
      </w:r>
    </w:p>
    <w:p w14:paraId="62DDF15B" w14:textId="3729AA7B" w:rsidR="00E42C11" w:rsidRDefault="00433D01" w:rsidP="00EF1FF1">
      <w:pPr>
        <w:rPr>
          <w:rFonts w:ascii="Calibri" w:eastAsia="Calibri" w:hAnsi="Calibri" w:cs="Calibri"/>
        </w:rPr>
      </w:pPr>
      <w:r>
        <w:t xml:space="preserve">PD2: </w:t>
      </w:r>
      <w:r w:rsidR="002B7069">
        <w:t>T</w:t>
      </w:r>
      <w:r w:rsidRPr="001D33AC">
        <w:t xml:space="preserve">he system </w:t>
      </w:r>
      <w:r w:rsidR="002B7069">
        <w:t>must</w:t>
      </w:r>
      <w:r w:rsidRPr="001D33AC">
        <w:t xml:space="preserve"> be able to </w:t>
      </w:r>
      <w:r w:rsidRPr="001D33AC">
        <w:rPr>
          <w:rFonts w:ascii="Calibri" w:eastAsia="Calibri" w:hAnsi="Calibri" w:cs="Calibri"/>
        </w:rPr>
        <w:t xml:space="preserve">hold water up to a maximum capacity of </w:t>
      </w:r>
      <w:hyperlink w:anchor="_3.3._System_Constants" w:history="1">
        <w:r w:rsidRPr="00DA53AE">
          <w:rPr>
            <w:rStyle w:val="Hyperlink"/>
            <w:rFonts w:ascii="Calibri" w:eastAsia="Calibri" w:hAnsi="Calibri" w:cs="Calibri"/>
          </w:rPr>
          <w:t>RESERVOIR_CAPACITY</w:t>
        </w:r>
      </w:hyperlink>
      <w:r>
        <w:rPr>
          <w:rFonts w:ascii="Calibri" w:eastAsia="Calibri" w:hAnsi="Calibri" w:cs="Calibri"/>
        </w:rPr>
        <w:t>, so that it can water all plants</w:t>
      </w:r>
      <w:r w:rsidR="00331ADA">
        <w:rPr>
          <w:rFonts w:ascii="Calibri" w:eastAsia="Calibri" w:hAnsi="Calibri" w:cs="Calibri"/>
        </w:rPr>
        <w:t xml:space="preserve"> for the </w:t>
      </w:r>
      <w:r w:rsidR="00EF2B0B">
        <w:rPr>
          <w:rFonts w:ascii="Calibri" w:eastAsia="Calibri" w:hAnsi="Calibri" w:cs="Calibri"/>
        </w:rPr>
        <w:t>whole</w:t>
      </w:r>
      <w:r w:rsidR="00331ADA">
        <w:rPr>
          <w:rFonts w:ascii="Calibri" w:eastAsia="Calibri" w:hAnsi="Calibri" w:cs="Calibri"/>
        </w:rPr>
        <w:t xml:space="preserve"> duration</w:t>
      </w:r>
      <w:r w:rsidR="00EF2B0B">
        <w:rPr>
          <w:rFonts w:ascii="Calibri" w:eastAsia="Calibri" w:hAnsi="Calibri" w:cs="Calibri"/>
        </w:rPr>
        <w:t xml:space="preserve"> of the user being away</w:t>
      </w:r>
      <w:r w:rsidR="0013236B">
        <w:rPr>
          <w:rFonts w:ascii="Calibri" w:eastAsia="Calibri" w:hAnsi="Calibri" w:cs="Calibri"/>
        </w:rPr>
        <w:t>.</w:t>
      </w:r>
    </w:p>
    <w:p w14:paraId="1E6363AF" w14:textId="7FD3B3EC" w:rsidR="0013236B" w:rsidRDefault="0013236B" w:rsidP="00EF1F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PD3 – PD</w:t>
      </w:r>
      <w:r w:rsidR="0047440D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: </w:t>
      </w:r>
      <w:r w:rsidR="00C500E7">
        <w:t>The s</w:t>
      </w:r>
      <w:r w:rsidR="009A3C8F" w:rsidRPr="001D33AC">
        <w:t xml:space="preserve">ystem </w:t>
      </w:r>
      <w:r w:rsidR="00331ADA">
        <w:t>must</w:t>
      </w:r>
      <w:r w:rsidR="009A3C8F" w:rsidRPr="001D33AC">
        <w:t xml:space="preserve"> be able to </w:t>
      </w:r>
      <w:r w:rsidR="009A3C8F">
        <w:rPr>
          <w:rFonts w:ascii="Calibri" w:eastAsia="Calibri" w:hAnsi="Calibri" w:cs="Calibri"/>
        </w:rPr>
        <w:t>align itself with the plant</w:t>
      </w:r>
      <w:r w:rsidR="00807FFE">
        <w:rPr>
          <w:rFonts w:ascii="Calibri" w:eastAsia="Calibri" w:hAnsi="Calibri" w:cs="Calibri"/>
        </w:rPr>
        <w:t>s</w:t>
      </w:r>
      <w:r w:rsidR="009A3C8F">
        <w:rPr>
          <w:rFonts w:ascii="Calibri" w:eastAsia="Calibri" w:hAnsi="Calibri" w:cs="Calibri"/>
        </w:rPr>
        <w:t xml:space="preserve"> </w:t>
      </w:r>
      <w:r w:rsidR="00807FFE">
        <w:rPr>
          <w:rFonts w:ascii="Calibri" w:eastAsia="Calibri" w:hAnsi="Calibri" w:cs="Calibri"/>
        </w:rPr>
        <w:t>while</w:t>
      </w:r>
      <w:r w:rsidR="009A3C8F">
        <w:rPr>
          <w:rFonts w:ascii="Calibri" w:eastAsia="Calibri" w:hAnsi="Calibri" w:cs="Calibri"/>
        </w:rPr>
        <w:t xml:space="preserve"> </w:t>
      </w:r>
      <w:r w:rsidR="00807FFE">
        <w:rPr>
          <w:rFonts w:ascii="Calibri" w:eastAsia="Calibri" w:hAnsi="Calibri" w:cs="Calibri"/>
        </w:rPr>
        <w:t>avoiding any foliage</w:t>
      </w:r>
      <w:r w:rsidR="00687C4A">
        <w:rPr>
          <w:rFonts w:ascii="Calibri" w:eastAsia="Calibri" w:hAnsi="Calibri" w:cs="Calibri"/>
        </w:rPr>
        <w:t xml:space="preserve"> and </w:t>
      </w:r>
      <w:r w:rsidR="0075060A">
        <w:rPr>
          <w:rFonts w:ascii="Calibri" w:eastAsia="Calibri" w:hAnsi="Calibri" w:cs="Calibri"/>
        </w:rPr>
        <w:t>directly</w:t>
      </w:r>
      <w:r w:rsidR="009532B2">
        <w:rPr>
          <w:rFonts w:ascii="Calibri" w:eastAsia="Calibri" w:hAnsi="Calibri" w:cs="Calibri"/>
        </w:rPr>
        <w:t xml:space="preserve"> </w:t>
      </w:r>
      <w:r w:rsidR="00331ADA">
        <w:rPr>
          <w:rFonts w:ascii="Calibri" w:eastAsia="Calibri" w:hAnsi="Calibri" w:cs="Calibri"/>
        </w:rPr>
        <w:t>aiming</w:t>
      </w:r>
      <w:r w:rsidR="009532B2">
        <w:rPr>
          <w:rFonts w:ascii="Calibri" w:eastAsia="Calibri" w:hAnsi="Calibri" w:cs="Calibri"/>
        </w:rPr>
        <w:t xml:space="preserve"> the watering system to the soil</w:t>
      </w:r>
      <w:r w:rsidR="00807FFE">
        <w:rPr>
          <w:rFonts w:ascii="Calibri" w:eastAsia="Calibri" w:hAnsi="Calibri" w:cs="Calibri"/>
        </w:rPr>
        <w:t>, so th</w:t>
      </w:r>
      <w:r w:rsidR="00B87FB8">
        <w:rPr>
          <w:rFonts w:ascii="Calibri" w:eastAsia="Calibri" w:hAnsi="Calibri" w:cs="Calibri"/>
        </w:rPr>
        <w:t>at the system can properly water the different plant</w:t>
      </w:r>
      <w:r w:rsidR="0076022D">
        <w:rPr>
          <w:rFonts w:ascii="Calibri" w:eastAsia="Calibri" w:hAnsi="Calibri" w:cs="Calibri"/>
        </w:rPr>
        <w:t xml:space="preserve"> p</w:t>
      </w:r>
      <w:r w:rsidR="00B92065">
        <w:rPr>
          <w:rFonts w:ascii="Calibri" w:eastAsia="Calibri" w:hAnsi="Calibri" w:cs="Calibri"/>
        </w:rPr>
        <w:t>ots’ soils</w:t>
      </w:r>
      <w:r w:rsidR="006C35D2">
        <w:rPr>
          <w:rFonts w:ascii="Calibri" w:eastAsia="Calibri" w:hAnsi="Calibri" w:cs="Calibri"/>
        </w:rPr>
        <w:t xml:space="preserve"> without dropping water outside of the </w:t>
      </w:r>
      <w:r w:rsidR="00687C4A">
        <w:rPr>
          <w:rFonts w:ascii="Calibri" w:eastAsia="Calibri" w:hAnsi="Calibri" w:cs="Calibri"/>
        </w:rPr>
        <w:t>plant pots</w:t>
      </w:r>
      <w:r w:rsidR="009A3C8F">
        <w:rPr>
          <w:rFonts w:ascii="Calibri" w:eastAsia="Calibri" w:hAnsi="Calibri" w:cs="Calibri"/>
        </w:rPr>
        <w:t>.</w:t>
      </w:r>
    </w:p>
    <w:p w14:paraId="7FC80BCA" w14:textId="068D76D4" w:rsidR="00687C4A" w:rsidRPr="00ED6264" w:rsidRDefault="00687C4A" w:rsidP="00EF1FF1">
      <w:r>
        <w:rPr>
          <w:rFonts w:ascii="Calibri" w:eastAsia="Calibri" w:hAnsi="Calibri" w:cs="Calibri"/>
        </w:rPr>
        <w:t>PD</w:t>
      </w:r>
      <w:r w:rsidR="00573CE4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: </w:t>
      </w:r>
      <w:r w:rsidR="00C500E7">
        <w:t>The s</w:t>
      </w:r>
      <w:r w:rsidR="00D7033A" w:rsidRPr="0030186E">
        <w:t xml:space="preserve">ystem </w:t>
      </w:r>
      <w:r w:rsidR="00C500E7">
        <w:t>must</w:t>
      </w:r>
      <w:r w:rsidR="00D7033A" w:rsidRPr="0030186E">
        <w:t xml:space="preserve"> recognize the schedule set for each plant and follow it, so it </w:t>
      </w:r>
      <w:r w:rsidR="00E571A2">
        <w:t>is</w:t>
      </w:r>
      <w:r w:rsidR="00D7033A" w:rsidRPr="0030186E">
        <w:t xml:space="preserve"> able to provide each plant the proper amount of water at the proper time.</w:t>
      </w:r>
    </w:p>
    <w:p w14:paraId="40C64785" w14:textId="309E6810" w:rsidR="00D7033A" w:rsidRPr="00ED6264" w:rsidRDefault="00D7033A" w:rsidP="00EF1FF1">
      <w:r>
        <w:t>PD</w:t>
      </w:r>
      <w:r w:rsidR="00573CE4">
        <w:t>6</w:t>
      </w:r>
      <w:r>
        <w:t xml:space="preserve">: </w:t>
      </w:r>
      <w:r w:rsidR="00E571A2">
        <w:t>The s</w:t>
      </w:r>
      <w:r w:rsidRPr="0030186E">
        <w:t xml:space="preserve">ystem </w:t>
      </w:r>
      <w:r w:rsidR="00E571A2">
        <w:t>must</w:t>
      </w:r>
      <w:r w:rsidRPr="0030186E">
        <w:t xml:space="preserve"> </w:t>
      </w:r>
      <w:r w:rsidR="00B01387">
        <w:t xml:space="preserve">have a </w:t>
      </w:r>
      <w:r w:rsidR="00ED3322">
        <w:t>valve</w:t>
      </w:r>
      <w:r w:rsidR="00B01387">
        <w:t xml:space="preserve"> to enable</w:t>
      </w:r>
      <w:r w:rsidRPr="0030186E">
        <w:t xml:space="preserve"> the </w:t>
      </w:r>
      <w:r w:rsidR="00B01387">
        <w:t xml:space="preserve">water to flow </w:t>
      </w:r>
      <w:r w:rsidRPr="0030186E">
        <w:t xml:space="preserve">and </w:t>
      </w:r>
      <w:r w:rsidR="006529AD">
        <w:t>stop</w:t>
      </w:r>
      <w:r w:rsidRPr="0030186E">
        <w:t xml:space="preserve"> it</w:t>
      </w:r>
      <w:r w:rsidR="006529AD">
        <w:t xml:space="preserve"> from flowing</w:t>
      </w:r>
      <w:r w:rsidRPr="0030186E">
        <w:t xml:space="preserve">, so each plant </w:t>
      </w:r>
      <w:r w:rsidR="00B01387">
        <w:t>can receive</w:t>
      </w:r>
      <w:r w:rsidRPr="0030186E">
        <w:t xml:space="preserve"> the proper amount of water </w:t>
      </w:r>
      <w:r w:rsidR="00B01387">
        <w:t>and no water is dropped outside of</w:t>
      </w:r>
      <w:r w:rsidRPr="0030186E">
        <w:t xml:space="preserve"> the </w:t>
      </w:r>
      <w:r w:rsidR="00B01387">
        <w:t>soil</w:t>
      </w:r>
      <w:r w:rsidRPr="0030186E">
        <w:t>.</w:t>
      </w:r>
    </w:p>
    <w:p w14:paraId="6C9B5A1C" w14:textId="5DF89C5B" w:rsidR="00C90563" w:rsidRDefault="00C90563" w:rsidP="00C90563">
      <w:pPr>
        <w:pStyle w:val="Heading2"/>
      </w:pPr>
      <w:bookmarkStart w:id="135" w:name="_Toc150627864"/>
      <w:bookmarkStart w:id="136" w:name="_Ref150694907"/>
      <w:bookmarkStart w:id="137" w:name="_Toc150723700"/>
      <w:bookmarkStart w:id="138" w:name="_Toc150725539"/>
      <w:bookmarkStart w:id="139" w:name="_Toc150780160"/>
      <w:r>
        <w:t xml:space="preserve">4.3. </w:t>
      </w:r>
      <w:r w:rsidR="001470FC">
        <w:t>Environment</w:t>
      </w:r>
      <w:bookmarkEnd w:id="135"/>
      <w:bookmarkEnd w:id="136"/>
      <w:bookmarkEnd w:id="137"/>
      <w:bookmarkEnd w:id="138"/>
      <w:bookmarkEnd w:id="139"/>
    </w:p>
    <w:p w14:paraId="63EE51E6" w14:textId="57A80CDE" w:rsidR="007874A5" w:rsidRDefault="00C90563" w:rsidP="001470FC">
      <w:pPr>
        <w:pStyle w:val="Heading3"/>
      </w:pPr>
      <w:bookmarkStart w:id="140" w:name="_Toc150723701"/>
      <w:bookmarkStart w:id="141" w:name="_Toc150725540"/>
      <w:bookmarkStart w:id="142" w:name="_Toc150780161"/>
      <w:r>
        <w:t>4.3.1</w:t>
      </w:r>
      <w:r w:rsidR="001470FC">
        <w:t>. Environment Requirements</w:t>
      </w:r>
      <w:bookmarkEnd w:id="140"/>
      <w:bookmarkEnd w:id="141"/>
      <w:bookmarkEnd w:id="142"/>
    </w:p>
    <w:p w14:paraId="603A0ABB" w14:textId="435BCB82" w:rsidR="00C546D6" w:rsidRDefault="00B96DD7" w:rsidP="00B96DD7">
      <w:pPr>
        <w:pStyle w:val="ListParagraph"/>
        <w:numPr>
          <w:ilvl w:val="0"/>
          <w:numId w:val="30"/>
        </w:numPr>
      </w:pPr>
      <w:r>
        <w:t xml:space="preserve">The robot must be able to </w:t>
      </w:r>
      <w:r w:rsidR="0001052B">
        <w:t>detect</w:t>
      </w:r>
      <w:r>
        <w:t xml:space="preserve"> obstacles in its path.</w:t>
      </w:r>
    </w:p>
    <w:p w14:paraId="45C2D332" w14:textId="125EC4B3" w:rsidR="00942D82" w:rsidRDefault="00942D82" w:rsidP="00CD7CB6">
      <w:pPr>
        <w:pStyle w:val="ListParagraph"/>
        <w:numPr>
          <w:ilvl w:val="0"/>
          <w:numId w:val="30"/>
        </w:numPr>
      </w:pPr>
      <w:r>
        <w:t xml:space="preserve">The robot must keep a minimum distance of </w:t>
      </w:r>
      <w:hyperlink w:anchor="_3.3._System_Constants" w:history="1">
        <w:r w:rsidR="00256B45" w:rsidRPr="00355CA9">
          <w:rPr>
            <w:rStyle w:val="Hyperlink"/>
            <w:i/>
            <w:iCs/>
          </w:rPr>
          <w:t>MINIMUM_DISTANCE</w:t>
        </w:r>
      </w:hyperlink>
      <w:r w:rsidR="00256B45">
        <w:rPr>
          <w:i/>
          <w:iCs/>
        </w:rPr>
        <w:t xml:space="preserve"> </w:t>
      </w:r>
      <w:r>
        <w:t>from all obstacles.</w:t>
      </w:r>
    </w:p>
    <w:p w14:paraId="19EAF114" w14:textId="17B48D7E" w:rsidR="00EF1FF1" w:rsidRPr="000457D1" w:rsidRDefault="00EF1FF1" w:rsidP="00EF1FF1">
      <w:pPr>
        <w:pStyle w:val="Heading3"/>
      </w:pPr>
      <w:bookmarkStart w:id="143" w:name="_Toc150723702"/>
      <w:bookmarkStart w:id="144" w:name="_Toc150725541"/>
      <w:bookmarkStart w:id="145" w:name="_Toc150780162"/>
      <w:r>
        <w:t xml:space="preserve">4.3.2. </w:t>
      </w:r>
      <w:r w:rsidR="0006578B">
        <w:t xml:space="preserve">Environment </w:t>
      </w:r>
      <w:r>
        <w:t>Requirements Rationale</w:t>
      </w:r>
      <w:bookmarkEnd w:id="143"/>
      <w:bookmarkEnd w:id="144"/>
      <w:bookmarkEnd w:id="145"/>
    </w:p>
    <w:p w14:paraId="16349588" w14:textId="6E60D557" w:rsidR="00DE1723" w:rsidRPr="000457D1" w:rsidRDefault="00614C78" w:rsidP="00614C78">
      <w:r>
        <w:t xml:space="preserve">E1: </w:t>
      </w:r>
      <w:r w:rsidR="00E571A2">
        <w:t>The s</w:t>
      </w:r>
      <w:r w:rsidR="00D204F0">
        <w:t xml:space="preserve">ystem </w:t>
      </w:r>
      <w:r w:rsidR="00E571A2">
        <w:t>must</w:t>
      </w:r>
      <w:r w:rsidR="00D204F0">
        <w:t xml:space="preserve"> be able to </w:t>
      </w:r>
      <w:r w:rsidR="00235689">
        <w:t>detect</w:t>
      </w:r>
      <w:r w:rsidR="00D204F0">
        <w:t xml:space="preserve"> obstacles in its path towards </w:t>
      </w:r>
      <w:r w:rsidR="004870B1">
        <w:t>the plants</w:t>
      </w:r>
      <w:r w:rsidR="00073BA0">
        <w:t xml:space="preserve"> an</w:t>
      </w:r>
      <w:r w:rsidR="00011023">
        <w:t>d ignore an</w:t>
      </w:r>
      <w:r w:rsidR="00E571A2">
        <w:t>y</w:t>
      </w:r>
      <w:r w:rsidR="00011023">
        <w:t xml:space="preserve"> obstacles that will not affect its movement</w:t>
      </w:r>
      <w:r w:rsidR="00D204F0">
        <w:t xml:space="preserve">, </w:t>
      </w:r>
      <w:r w:rsidR="00011023">
        <w:t>so</w:t>
      </w:r>
      <w:r w:rsidR="00D204F0">
        <w:t xml:space="preserve"> it </w:t>
      </w:r>
      <w:r w:rsidR="00011023">
        <w:t>could try</w:t>
      </w:r>
      <w:r w:rsidR="00D204F0">
        <w:t xml:space="preserve"> </w:t>
      </w:r>
      <w:r w:rsidR="00D230F8">
        <w:t>navigating</w:t>
      </w:r>
      <w:r w:rsidR="00D204F0">
        <w:t xml:space="preserve"> </w:t>
      </w:r>
      <w:r w:rsidR="00011023">
        <w:t xml:space="preserve">around the obstacles that will </w:t>
      </w:r>
      <w:r w:rsidR="00AA0909">
        <w:t xml:space="preserve">affect its movement on its current path and </w:t>
      </w:r>
      <w:proofErr w:type="gramStart"/>
      <w:r w:rsidR="00AA0909">
        <w:t>continue on</w:t>
      </w:r>
      <w:proofErr w:type="gramEnd"/>
      <w:r w:rsidR="00AA0909">
        <w:t xml:space="preserve"> its path to the plants if the </w:t>
      </w:r>
      <w:r w:rsidR="00131B00">
        <w:t xml:space="preserve">obstacles </w:t>
      </w:r>
      <w:r w:rsidR="005D35DF">
        <w:t>will not affect its movement on the path</w:t>
      </w:r>
      <w:r w:rsidR="00D204F0">
        <w:t>.</w:t>
      </w:r>
    </w:p>
    <w:p w14:paraId="4360E3C6" w14:textId="71105704" w:rsidR="00DE1723" w:rsidRPr="00DE1723" w:rsidRDefault="005D35DF" w:rsidP="00DE1723">
      <w:r>
        <w:t>E</w:t>
      </w:r>
      <w:r w:rsidR="006A3757">
        <w:t>2</w:t>
      </w:r>
      <w:r>
        <w:t>:</w:t>
      </w:r>
      <w:r w:rsidR="000D1DEB">
        <w:t xml:space="preserve"> </w:t>
      </w:r>
      <w:r w:rsidR="00235689">
        <w:t>The s</w:t>
      </w:r>
      <w:r w:rsidR="000D1DEB">
        <w:t xml:space="preserve">ystem </w:t>
      </w:r>
      <w:r w:rsidR="00235689">
        <w:t>must</w:t>
      </w:r>
      <w:r w:rsidR="000D1DEB">
        <w:t xml:space="preserve"> be able to keep a</w:t>
      </w:r>
      <w:r w:rsidR="00397002">
        <w:t xml:space="preserve"> </w:t>
      </w:r>
      <w:r w:rsidR="00B25BC6">
        <w:t xml:space="preserve">minimum distance of </w:t>
      </w:r>
      <w:hyperlink w:anchor="_3.3._System_Constants" w:history="1">
        <w:r w:rsidR="00256B45" w:rsidRPr="00355CA9">
          <w:rPr>
            <w:rStyle w:val="Hyperlink"/>
            <w:i/>
            <w:iCs/>
          </w:rPr>
          <w:t>MINIMUM_DISTANCE</w:t>
        </w:r>
      </w:hyperlink>
      <w:r w:rsidR="00256B45">
        <w:t xml:space="preserve"> </w:t>
      </w:r>
      <w:r w:rsidR="00B25BC6">
        <w:t>from all</w:t>
      </w:r>
      <w:r w:rsidR="000D1DEB">
        <w:t xml:space="preserve"> obstacles</w:t>
      </w:r>
      <w:r w:rsidR="00B25BC6">
        <w:t xml:space="preserve">, </w:t>
      </w:r>
      <w:r w:rsidR="00C7349F">
        <w:t xml:space="preserve">so nothing affects its movement and causes any spillages or </w:t>
      </w:r>
      <w:r w:rsidR="00C3380A">
        <w:t>harm to the environment around it.</w:t>
      </w:r>
    </w:p>
    <w:p w14:paraId="11BA1863" w14:textId="5DDECF49" w:rsidR="001470FC" w:rsidRDefault="001470FC" w:rsidP="001470FC">
      <w:pPr>
        <w:pStyle w:val="Heading2"/>
      </w:pPr>
      <w:bookmarkStart w:id="146" w:name="_Ref150694953"/>
      <w:bookmarkStart w:id="147" w:name="_Toc150723703"/>
      <w:bookmarkStart w:id="148" w:name="_Toc150725542"/>
      <w:bookmarkStart w:id="149" w:name="_Toc150780163"/>
      <w:r>
        <w:lastRenderedPageBreak/>
        <w:t>4.4. Human</w:t>
      </w:r>
      <w:bookmarkEnd w:id="146"/>
      <w:bookmarkEnd w:id="147"/>
      <w:bookmarkEnd w:id="148"/>
      <w:bookmarkEnd w:id="149"/>
    </w:p>
    <w:p w14:paraId="2B465AC5" w14:textId="071D105F" w:rsidR="001470FC" w:rsidRDefault="001470FC" w:rsidP="001470FC">
      <w:pPr>
        <w:pStyle w:val="Heading3"/>
      </w:pPr>
      <w:bookmarkStart w:id="150" w:name="_Toc150723704"/>
      <w:bookmarkStart w:id="151" w:name="_Toc150725543"/>
      <w:bookmarkStart w:id="152" w:name="_Toc150780164"/>
      <w:r>
        <w:t>4.4.1. Human Requirements</w:t>
      </w:r>
      <w:bookmarkEnd w:id="150"/>
      <w:bookmarkEnd w:id="151"/>
      <w:bookmarkEnd w:id="152"/>
    </w:p>
    <w:p w14:paraId="1B2067AA" w14:textId="0945DEE2" w:rsidR="001702DD" w:rsidRDefault="00AE1434" w:rsidP="001702DD">
      <w:pPr>
        <w:pStyle w:val="ListParagraph"/>
        <w:numPr>
          <w:ilvl w:val="0"/>
          <w:numId w:val="17"/>
        </w:numPr>
      </w:pPr>
      <w:r>
        <w:t>The system</w:t>
      </w:r>
      <w:r w:rsidR="001702DD">
        <w:t xml:space="preserve"> must </w:t>
      </w:r>
      <w:r>
        <w:t>allow</w:t>
      </w:r>
      <w:r w:rsidR="003666BB">
        <w:t xml:space="preserve"> </w:t>
      </w:r>
      <w:r w:rsidR="001702DD">
        <w:t xml:space="preserve">the user to set a schedule for watering </w:t>
      </w:r>
      <w:r w:rsidR="0055256C">
        <w:t xml:space="preserve">each </w:t>
      </w:r>
      <w:r w:rsidR="001702DD">
        <w:t>plant</w:t>
      </w:r>
      <w:r w:rsidR="00B73669">
        <w:t xml:space="preserve"> at </w:t>
      </w:r>
      <w:r w:rsidR="0055256C">
        <w:t>different</w:t>
      </w:r>
      <w:r w:rsidR="00B73669">
        <w:t xml:space="preserve"> times</w:t>
      </w:r>
      <w:r w:rsidR="001702DD">
        <w:t>.</w:t>
      </w:r>
    </w:p>
    <w:p w14:paraId="6F2EBC58" w14:textId="2BF90A09" w:rsidR="009866F4" w:rsidRPr="000457D1" w:rsidRDefault="001702DD" w:rsidP="00B72DD0">
      <w:pPr>
        <w:pStyle w:val="ListParagraph"/>
        <w:numPr>
          <w:ilvl w:val="0"/>
          <w:numId w:val="17"/>
        </w:numPr>
      </w:pPr>
      <w:r>
        <w:t xml:space="preserve">There must be a way </w:t>
      </w:r>
      <w:r w:rsidR="00FF179E">
        <w:t xml:space="preserve">for the user to </w:t>
      </w:r>
      <w:r w:rsidR="005610B4">
        <w:t>control</w:t>
      </w:r>
      <w:r w:rsidR="00FF179E">
        <w:t xml:space="preserve"> the robot’s plant watering path</w:t>
      </w:r>
      <w:r>
        <w:t>.</w:t>
      </w:r>
    </w:p>
    <w:p w14:paraId="192B3A7C" w14:textId="3E24F16F" w:rsidR="00EF1FF1" w:rsidRDefault="00EF1FF1" w:rsidP="00EF1FF1">
      <w:pPr>
        <w:pStyle w:val="Heading3"/>
      </w:pPr>
      <w:bookmarkStart w:id="153" w:name="_Toc150723705"/>
      <w:bookmarkStart w:id="154" w:name="_Toc150725544"/>
      <w:bookmarkStart w:id="155" w:name="_Toc150780165"/>
      <w:r>
        <w:t xml:space="preserve">4.4.2. </w:t>
      </w:r>
      <w:r w:rsidR="00E56150">
        <w:t xml:space="preserve">Human </w:t>
      </w:r>
      <w:r>
        <w:t>Requirements Rationale</w:t>
      </w:r>
      <w:bookmarkEnd w:id="153"/>
      <w:bookmarkEnd w:id="154"/>
      <w:bookmarkEnd w:id="155"/>
    </w:p>
    <w:p w14:paraId="16B1417C" w14:textId="779304DA" w:rsidR="0006578B" w:rsidRDefault="00614C78" w:rsidP="00614C78">
      <w:r>
        <w:t>H</w:t>
      </w:r>
      <w:r w:rsidR="001906A6">
        <w:t>1</w:t>
      </w:r>
      <w:r>
        <w:t xml:space="preserve">: </w:t>
      </w:r>
      <w:r w:rsidR="00531221">
        <w:t>The user</w:t>
      </w:r>
      <w:r w:rsidR="00B45730">
        <w:t xml:space="preserve"> must</w:t>
      </w:r>
      <w:r w:rsidR="00317562">
        <w:t xml:space="preserve"> be able to set a </w:t>
      </w:r>
      <w:r w:rsidR="00DC3B36">
        <w:t xml:space="preserve">unique watering </w:t>
      </w:r>
      <w:r w:rsidR="00317562">
        <w:t xml:space="preserve">schedule for </w:t>
      </w:r>
      <w:r w:rsidR="00DC3B36">
        <w:t>their own plants</w:t>
      </w:r>
      <w:r w:rsidR="002E2431">
        <w:t xml:space="preserve"> based on their preference/needs</w:t>
      </w:r>
      <w:r w:rsidR="00DC3B36">
        <w:t>.</w:t>
      </w:r>
    </w:p>
    <w:p w14:paraId="596A394D" w14:textId="4A07B61C" w:rsidR="00B36993" w:rsidRDefault="00614C78" w:rsidP="009D3391">
      <w:r>
        <w:t>H</w:t>
      </w:r>
      <w:r w:rsidR="001906A6">
        <w:t>2</w:t>
      </w:r>
      <w:r>
        <w:t xml:space="preserve">: </w:t>
      </w:r>
      <w:r w:rsidR="001906A6">
        <w:t>The u</w:t>
      </w:r>
      <w:r w:rsidR="002E2431">
        <w:t>ser can configure a path for the robot to follow that is not obstructive</w:t>
      </w:r>
      <w:r w:rsidR="00DC3B36">
        <w:t>.</w:t>
      </w:r>
    </w:p>
    <w:p w14:paraId="0A412CDB" w14:textId="721F9F3C" w:rsidR="5C530793" w:rsidRDefault="00C1229B" w:rsidP="00C1229B">
      <w:pPr>
        <w:pStyle w:val="Heading1"/>
        <w:numPr>
          <w:ilvl w:val="0"/>
          <w:numId w:val="6"/>
        </w:numPr>
      </w:pPr>
      <w:bookmarkStart w:id="156" w:name="_Ref150695117"/>
      <w:bookmarkStart w:id="157" w:name="_Toc150723706"/>
      <w:bookmarkStart w:id="158" w:name="_Toc150725545"/>
      <w:bookmarkStart w:id="159" w:name="_Toc150780166"/>
      <w:r>
        <w:t>Safety</w:t>
      </w:r>
      <w:r w:rsidR="6A56C78C">
        <w:t xml:space="preserve"> Requirements</w:t>
      </w:r>
      <w:bookmarkEnd w:id="156"/>
      <w:bookmarkEnd w:id="157"/>
      <w:bookmarkEnd w:id="158"/>
      <w:bookmarkEnd w:id="159"/>
    </w:p>
    <w:p w14:paraId="38041FC3" w14:textId="77777777" w:rsidR="0046226E" w:rsidRDefault="00DC5451" w:rsidP="00DC5451">
      <w:r>
        <w:t xml:space="preserve">Mitigation strategies identified in the Hazard Analysis document must be converted to safety requirements. </w:t>
      </w:r>
      <w:proofErr w:type="gramStart"/>
      <w:r>
        <w:t>Similar to</w:t>
      </w:r>
      <w:proofErr w:type="gramEnd"/>
      <w:r>
        <w:t xml:space="preserve"> the functional requirements, they will be </w:t>
      </w:r>
      <w:r w:rsidR="00AA4F30">
        <w:t>identified based on their component (robot, plant, environment, human)</w:t>
      </w:r>
      <w:r>
        <w:t xml:space="preserve">. </w:t>
      </w:r>
    </w:p>
    <w:p w14:paraId="540974AF" w14:textId="6B3DB9A9" w:rsidR="00DC5451" w:rsidRPr="00DC5451" w:rsidRDefault="00DC5451" w:rsidP="00DC5451">
      <w:r>
        <w:t>The</w:t>
      </w:r>
      <w:r w:rsidR="00033A3D">
        <w:t xml:space="preserve"> numbering for each safety requirement</w:t>
      </w:r>
      <w:r>
        <w:t xml:space="preserve"> will also correspond to the specific hazard as identified in the Hazard Analysis. </w:t>
      </w:r>
      <w:r w:rsidR="0046226E">
        <w:t>Rationales for these requirements are also provided in the Hazard Analysis document.</w:t>
      </w:r>
    </w:p>
    <w:p w14:paraId="04E80FCB" w14:textId="6498FBDD" w:rsidR="00AF7531" w:rsidRDefault="0031724E" w:rsidP="0031724E">
      <w:pPr>
        <w:pStyle w:val="Heading2"/>
      </w:pPr>
      <w:bookmarkStart w:id="160" w:name="_Ref150695190"/>
      <w:bookmarkStart w:id="161" w:name="_Toc150723707"/>
      <w:bookmarkStart w:id="162" w:name="_Toc150725546"/>
      <w:bookmarkStart w:id="163" w:name="_Toc150780167"/>
      <w:r>
        <w:t>5.</w:t>
      </w:r>
      <w:r w:rsidR="00AF7531">
        <w:t>1</w:t>
      </w:r>
      <w:r>
        <w:t>.</w:t>
      </w:r>
      <w:r w:rsidR="00AF7531">
        <w:t xml:space="preserve"> </w:t>
      </w:r>
      <w:r w:rsidR="008B20CA">
        <w:t xml:space="preserve">Safety Requirements for </w:t>
      </w:r>
      <w:r w:rsidR="00AF7531">
        <w:t>Robot</w:t>
      </w:r>
      <w:r w:rsidR="008B20CA">
        <w:t xml:space="preserve"> (SRR)</w:t>
      </w:r>
      <w:bookmarkEnd w:id="160"/>
      <w:bookmarkEnd w:id="161"/>
      <w:bookmarkEnd w:id="162"/>
      <w:bookmarkEnd w:id="163"/>
    </w:p>
    <w:p w14:paraId="7B0FC5E9" w14:textId="77777777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bookmarkStart w:id="164" w:name="_Hlk150724677"/>
      <w:r w:rsidRPr="00DF58E1">
        <w:rPr>
          <w:rFonts w:eastAsia="Calibri" w:cstheme="minorHAnsi"/>
        </w:rPr>
        <w:t>The system must have a water-resistant casing around the robot and any electrical components.</w:t>
      </w:r>
    </w:p>
    <w:p w14:paraId="2728660B" w14:textId="5F790C66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 xml:space="preserve">The system must </w:t>
      </w:r>
      <w:r w:rsidR="008959F5">
        <w:rPr>
          <w:rFonts w:eastAsia="Calibri" w:cstheme="minorHAnsi"/>
        </w:rPr>
        <w:t xml:space="preserve">ensure the water dispersal </w:t>
      </w:r>
      <w:r w:rsidR="00B46DEA">
        <w:rPr>
          <w:rFonts w:eastAsia="Calibri" w:cstheme="minorHAnsi"/>
        </w:rPr>
        <w:t>component is directly over the soil</w:t>
      </w:r>
      <w:r w:rsidRPr="00DF58E1">
        <w:rPr>
          <w:rFonts w:eastAsia="Calibri" w:cstheme="minorHAnsi"/>
        </w:rPr>
        <w:t xml:space="preserve"> before it is able to release any water.</w:t>
      </w:r>
    </w:p>
    <w:p w14:paraId="53DF8B23" w14:textId="77777777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Same as SRR1.</w:t>
      </w:r>
    </w:p>
    <w:p w14:paraId="41E9A112" w14:textId="5274A063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 xml:space="preserve">The robot must </w:t>
      </w:r>
      <w:r w:rsidR="00EF7CDD">
        <w:rPr>
          <w:rFonts w:eastAsia="Calibri" w:cstheme="minorHAnsi"/>
        </w:rPr>
        <w:t>avoid collisions with all</w:t>
      </w:r>
      <w:r w:rsidRPr="00DF58E1">
        <w:rPr>
          <w:rFonts w:eastAsia="Calibri" w:cstheme="minorHAnsi"/>
        </w:rPr>
        <w:t xml:space="preserve"> obstacles</w:t>
      </w:r>
      <w:r w:rsidR="00EF7CDD">
        <w:rPr>
          <w:rFonts w:eastAsia="Calibri" w:cstheme="minorHAnsi"/>
        </w:rPr>
        <w:t xml:space="preserve"> around it</w:t>
      </w:r>
      <w:r w:rsidRPr="00DF58E1">
        <w:rPr>
          <w:rFonts w:eastAsia="Calibri" w:cstheme="minorHAnsi"/>
        </w:rPr>
        <w:t>.</w:t>
      </w:r>
    </w:p>
    <w:p w14:paraId="3AD503D6" w14:textId="77777777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The system must identify and reroute accordingly if a plant is relocated.</w:t>
      </w:r>
    </w:p>
    <w:p w14:paraId="1900E97C" w14:textId="77777777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The system must have a feedback system with sensor redundancy to ensure its position is accurate.</w:t>
      </w:r>
    </w:p>
    <w:p w14:paraId="5309EB20" w14:textId="0AB727BE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 xml:space="preserve">The system must have a rigid movement system to avoid slipping on slick surfaces or </w:t>
      </w:r>
      <w:r w:rsidR="009C6804">
        <w:rPr>
          <w:rFonts w:eastAsia="Calibri" w:cstheme="minorHAnsi"/>
        </w:rPr>
        <w:t>transitioning from different floor</w:t>
      </w:r>
      <w:r w:rsidRPr="00DF58E1">
        <w:rPr>
          <w:rFonts w:eastAsia="Calibri" w:cstheme="minorHAnsi"/>
        </w:rPr>
        <w:t xml:space="preserve"> surfaces.</w:t>
      </w:r>
    </w:p>
    <w:p w14:paraId="3E8E037E" w14:textId="77777777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The system must alert the user if its expected position does not match its actual position.</w:t>
      </w:r>
    </w:p>
    <w:p w14:paraId="6928BC95" w14:textId="77777777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The system must alert the user in the case of a collision or if a collision cannot be avoided.</w:t>
      </w:r>
    </w:p>
    <w:p w14:paraId="5AD788BA" w14:textId="77777777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Same as SRR7.</w:t>
      </w:r>
    </w:p>
    <w:p w14:paraId="19A5374B" w14:textId="77777777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The system must stop and alert the user in the case of reoccurring collisions.</w:t>
      </w:r>
    </w:p>
    <w:p w14:paraId="7246E50D" w14:textId="77777777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The system must alert the user if it is unable to move.</w:t>
      </w:r>
    </w:p>
    <w:p w14:paraId="24CE1564" w14:textId="77777777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The system must have multiple sensors for redundancy should one fail.</w:t>
      </w:r>
    </w:p>
    <w:p w14:paraId="111765F0" w14:textId="77777777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 xml:space="preserve">The system must detect if it is upright and notify the user if it is not. </w:t>
      </w:r>
    </w:p>
    <w:p w14:paraId="49AE5C0A" w14:textId="4DD2CBCA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 xml:space="preserve">The system must stop its movement if it receives a force greater </w:t>
      </w:r>
      <w:r w:rsidR="001B0501" w:rsidRPr="00DF58E1">
        <w:rPr>
          <w:rFonts w:eastAsia="Calibri" w:cstheme="minorHAnsi"/>
        </w:rPr>
        <w:t>than</w:t>
      </w:r>
      <w:r w:rsidRPr="00DF58E1">
        <w:rPr>
          <w:rFonts w:eastAsia="Calibri" w:cstheme="minorHAnsi"/>
        </w:rPr>
        <w:t xml:space="preserve"> </w:t>
      </w:r>
      <w:hyperlink w:anchor="_3.3._System_Constants" w:history="1">
        <w:r w:rsidR="0003686D" w:rsidRPr="00F23BCD">
          <w:rPr>
            <w:rStyle w:val="Hyperlink"/>
            <w:rFonts w:eastAsia="Calibri" w:cstheme="minorHAnsi"/>
            <w:i/>
          </w:rPr>
          <w:t>MAX_FORCE</w:t>
        </w:r>
      </w:hyperlink>
      <w:r w:rsidRPr="00DF58E1">
        <w:rPr>
          <w:rFonts w:eastAsia="Calibri" w:cstheme="minorHAnsi"/>
          <w:i/>
          <w:iCs/>
        </w:rPr>
        <w:t>.</w:t>
      </w:r>
    </w:p>
    <w:p w14:paraId="410DB9C9" w14:textId="556457CD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 xml:space="preserve">The system must notify the user when the battery level reaches </w:t>
      </w:r>
      <w:hyperlink w:anchor="_3.3._System_Constants" w:history="1">
        <w:r w:rsidR="00A3476E" w:rsidRPr="00F23BCD">
          <w:rPr>
            <w:rStyle w:val="Hyperlink"/>
            <w:i/>
            <w:iCs/>
          </w:rPr>
          <w:t>BATTERY_LEVEL_LOW</w:t>
        </w:r>
      </w:hyperlink>
      <w:r w:rsidRPr="00DF58E1">
        <w:rPr>
          <w:rFonts w:eastAsia="Calibri" w:cstheme="minorHAnsi"/>
        </w:rPr>
        <w:t>.</w:t>
      </w:r>
    </w:p>
    <w:p w14:paraId="469D18CE" w14:textId="69C3AEC4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 xml:space="preserve">The system must complete a test at </w:t>
      </w:r>
      <w:r w:rsidR="001B0501" w:rsidRPr="00DF58E1">
        <w:rPr>
          <w:rFonts w:eastAsia="Calibri" w:cstheme="minorHAnsi"/>
        </w:rPr>
        <w:t>start up</w:t>
      </w:r>
      <w:r w:rsidRPr="00DF58E1">
        <w:rPr>
          <w:rFonts w:eastAsia="Calibri" w:cstheme="minorHAnsi"/>
        </w:rPr>
        <w:t xml:space="preserve"> to ensure all components are connected and receive power.</w:t>
      </w:r>
    </w:p>
    <w:p w14:paraId="13CD66F0" w14:textId="3D90A9CD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The system will require a method for authenticating the user</w:t>
      </w:r>
      <w:r w:rsidR="00D1584F">
        <w:rPr>
          <w:rFonts w:eastAsia="Calibri" w:cstheme="minorHAnsi"/>
        </w:rPr>
        <w:t xml:space="preserve">, </w:t>
      </w:r>
      <w:r w:rsidR="009E0310">
        <w:rPr>
          <w:rFonts w:eastAsia="Calibri" w:cstheme="minorHAnsi"/>
        </w:rPr>
        <w:t>such as</w:t>
      </w:r>
      <w:r w:rsidR="00D1584F">
        <w:rPr>
          <w:rFonts w:eastAsia="Calibri" w:cstheme="minorHAnsi"/>
        </w:rPr>
        <w:t xml:space="preserve"> a </w:t>
      </w:r>
      <w:r w:rsidR="00403712">
        <w:rPr>
          <w:rFonts w:eastAsia="Calibri" w:cstheme="minorHAnsi"/>
        </w:rPr>
        <w:t>user/password system</w:t>
      </w:r>
      <w:r w:rsidRPr="00DF58E1">
        <w:rPr>
          <w:rFonts w:eastAsia="Calibri" w:cstheme="minorHAnsi"/>
        </w:rPr>
        <w:t>.</w:t>
      </w:r>
    </w:p>
    <w:p w14:paraId="5C6FCFDC" w14:textId="5732E655" w:rsidR="008B20CA" w:rsidRPr="00DF58E1" w:rsidRDefault="008B20CA" w:rsidP="008B20CA">
      <w:pPr>
        <w:pStyle w:val="ListParagraph"/>
        <w:numPr>
          <w:ilvl w:val="0"/>
          <w:numId w:val="18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The system must operate offline using the last schedule set by the user.</w:t>
      </w:r>
    </w:p>
    <w:p w14:paraId="37E3C80D" w14:textId="6886178D" w:rsidR="00AF7531" w:rsidRDefault="00AF7531" w:rsidP="0031724E">
      <w:pPr>
        <w:pStyle w:val="Heading2"/>
      </w:pPr>
      <w:bookmarkStart w:id="165" w:name="_Ref150695221"/>
      <w:bookmarkStart w:id="166" w:name="_Toc150723708"/>
      <w:bookmarkStart w:id="167" w:name="_Toc150725547"/>
      <w:bookmarkStart w:id="168" w:name="_Toc150780168"/>
      <w:bookmarkEnd w:id="164"/>
      <w:r>
        <w:t xml:space="preserve">5.2. </w:t>
      </w:r>
      <w:r w:rsidR="008B20CA">
        <w:t xml:space="preserve">Safety Requirements for </w:t>
      </w:r>
      <w:r>
        <w:t>Plant</w:t>
      </w:r>
      <w:r w:rsidR="00DF3CD3">
        <w:t xml:space="preserve"> (SRP)</w:t>
      </w:r>
      <w:bookmarkEnd w:id="165"/>
      <w:bookmarkEnd w:id="166"/>
      <w:bookmarkEnd w:id="167"/>
      <w:bookmarkEnd w:id="168"/>
      <w:r w:rsidR="00DF3CD3">
        <w:t xml:space="preserve"> </w:t>
      </w:r>
    </w:p>
    <w:p w14:paraId="34BE4241" w14:textId="43D57714" w:rsidR="00DF3CD3" w:rsidRPr="00DF58E1" w:rsidRDefault="00DF3CD3" w:rsidP="00DF3CD3">
      <w:pPr>
        <w:pStyle w:val="ListParagraph"/>
        <w:numPr>
          <w:ilvl w:val="0"/>
          <w:numId w:val="19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 xml:space="preserve">The system must correctly </w:t>
      </w:r>
      <w:r w:rsidR="00E84FE0">
        <w:rPr>
          <w:rFonts w:eastAsia="Calibri" w:cstheme="minorHAnsi"/>
        </w:rPr>
        <w:t>recognize</w:t>
      </w:r>
      <w:r w:rsidRPr="00DF58E1">
        <w:rPr>
          <w:rFonts w:eastAsia="Calibri" w:cstheme="minorHAnsi"/>
        </w:rPr>
        <w:t xml:space="preserve"> the water needed by the different plants.</w:t>
      </w:r>
    </w:p>
    <w:p w14:paraId="020094FA" w14:textId="77777777" w:rsidR="00DF3CD3" w:rsidRPr="00DF58E1" w:rsidRDefault="00DF3CD3" w:rsidP="00DF3CD3">
      <w:pPr>
        <w:pStyle w:val="ListParagraph"/>
        <w:numPr>
          <w:ilvl w:val="0"/>
          <w:numId w:val="19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lastRenderedPageBreak/>
        <w:t>The system must be able to correctly identify and recognize the different plants.</w:t>
      </w:r>
    </w:p>
    <w:p w14:paraId="6B5FFABB" w14:textId="77777777" w:rsidR="00DF3CD3" w:rsidRPr="00DF58E1" w:rsidRDefault="00DF3CD3" w:rsidP="00DF3CD3">
      <w:pPr>
        <w:pStyle w:val="ListParagraph"/>
        <w:numPr>
          <w:ilvl w:val="0"/>
          <w:numId w:val="19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The system must follow the set watering schedules for the different plants.</w:t>
      </w:r>
    </w:p>
    <w:p w14:paraId="5C22D5D0" w14:textId="77777777" w:rsidR="00DF3CD3" w:rsidRPr="00DF58E1" w:rsidRDefault="00DF3CD3" w:rsidP="00DF3CD3">
      <w:pPr>
        <w:pStyle w:val="ListParagraph"/>
        <w:numPr>
          <w:ilvl w:val="0"/>
          <w:numId w:val="19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The system must have a way to shut off the watering system at the correct time and not allow any more water than intended.</w:t>
      </w:r>
    </w:p>
    <w:p w14:paraId="3F718379" w14:textId="77777777" w:rsidR="00DF3CD3" w:rsidRPr="00DF58E1" w:rsidRDefault="00DF3CD3" w:rsidP="00DF3CD3">
      <w:pPr>
        <w:pStyle w:val="ListParagraph"/>
        <w:numPr>
          <w:ilvl w:val="0"/>
          <w:numId w:val="19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The system must have a way to determine if the watering system/pump is not working properly.</w:t>
      </w:r>
    </w:p>
    <w:p w14:paraId="00CD9CEA" w14:textId="0CDB3532" w:rsidR="00DF3CD3" w:rsidRPr="00DF58E1" w:rsidRDefault="003D5ECF" w:rsidP="00DF3CD3">
      <w:pPr>
        <w:pStyle w:val="ListParagraph"/>
        <w:numPr>
          <w:ilvl w:val="0"/>
          <w:numId w:val="19"/>
        </w:numPr>
        <w:rPr>
          <w:rFonts w:eastAsia="Calibri" w:cstheme="minorHAnsi"/>
        </w:rPr>
      </w:pPr>
      <w:r>
        <w:rPr>
          <w:rFonts w:eastAsia="Calibri" w:cstheme="minorHAnsi"/>
        </w:rPr>
        <w:t>Same as SRR2.</w:t>
      </w:r>
    </w:p>
    <w:p w14:paraId="6B097C52" w14:textId="77777777" w:rsidR="00DF3CD3" w:rsidRPr="00DF58E1" w:rsidRDefault="00DF3CD3" w:rsidP="00DF3CD3">
      <w:pPr>
        <w:pStyle w:val="ListParagraph"/>
        <w:numPr>
          <w:ilvl w:val="0"/>
          <w:numId w:val="19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Same as SRR16.</w:t>
      </w:r>
    </w:p>
    <w:p w14:paraId="55C89F3F" w14:textId="3A85DA50" w:rsidR="008B20CA" w:rsidRPr="00DF58E1" w:rsidRDefault="00DF3CD3" w:rsidP="008B20CA">
      <w:pPr>
        <w:pStyle w:val="ListParagraph"/>
        <w:numPr>
          <w:ilvl w:val="0"/>
          <w:numId w:val="19"/>
        </w:numPr>
        <w:rPr>
          <w:rFonts w:eastAsia="Calibri" w:cstheme="minorHAnsi"/>
        </w:rPr>
      </w:pPr>
      <w:r w:rsidRPr="00DF58E1">
        <w:rPr>
          <w:rFonts w:eastAsia="Calibri" w:cstheme="minorHAnsi"/>
        </w:rPr>
        <w:t>Same as SRR4.</w:t>
      </w:r>
    </w:p>
    <w:p w14:paraId="4ABCA560" w14:textId="5F48A28B" w:rsidR="00AF7531" w:rsidRDefault="00AF7531" w:rsidP="00AF7531">
      <w:pPr>
        <w:pStyle w:val="Heading2"/>
      </w:pPr>
      <w:bookmarkStart w:id="169" w:name="_Ref150695267"/>
      <w:bookmarkStart w:id="170" w:name="_Toc150723709"/>
      <w:bookmarkStart w:id="171" w:name="_Toc150725548"/>
      <w:bookmarkStart w:id="172" w:name="_Toc150780169"/>
      <w:r>
        <w:t xml:space="preserve">5.3. </w:t>
      </w:r>
      <w:r w:rsidR="008B20CA">
        <w:t xml:space="preserve">Safety Requirements for </w:t>
      </w:r>
      <w:r>
        <w:t xml:space="preserve">Environment </w:t>
      </w:r>
      <w:r w:rsidR="00DF3CD3">
        <w:t>(SRE)</w:t>
      </w:r>
      <w:bookmarkEnd w:id="169"/>
      <w:bookmarkEnd w:id="170"/>
      <w:bookmarkEnd w:id="171"/>
      <w:bookmarkEnd w:id="172"/>
    </w:p>
    <w:p w14:paraId="47F9438F" w14:textId="77777777" w:rsidR="003712FE" w:rsidRDefault="003712FE" w:rsidP="003712FE">
      <w:pPr>
        <w:pStyle w:val="ListParagraph"/>
        <w:numPr>
          <w:ilvl w:val="0"/>
          <w:numId w:val="20"/>
        </w:numPr>
      </w:pPr>
      <w:r>
        <w:t>Same as SRR4.</w:t>
      </w:r>
    </w:p>
    <w:p w14:paraId="40A1B1D2" w14:textId="77777777" w:rsidR="003712FE" w:rsidRDefault="003712FE" w:rsidP="003712FE">
      <w:pPr>
        <w:pStyle w:val="ListParagraph"/>
        <w:numPr>
          <w:ilvl w:val="0"/>
          <w:numId w:val="20"/>
        </w:numPr>
      </w:pPr>
      <w:r>
        <w:t>The system must have multiple valves for redundancy should one fail.</w:t>
      </w:r>
    </w:p>
    <w:p w14:paraId="0EDDCDC4" w14:textId="5819D10B" w:rsidR="00DF3CD3" w:rsidRPr="00DF3CD3" w:rsidRDefault="003712FE" w:rsidP="00DF3CD3">
      <w:pPr>
        <w:pStyle w:val="ListParagraph"/>
        <w:numPr>
          <w:ilvl w:val="0"/>
          <w:numId w:val="20"/>
        </w:numPr>
      </w:pPr>
      <w:r>
        <w:t>The system must have a way to detect if there are any water present on the ground.</w:t>
      </w:r>
    </w:p>
    <w:p w14:paraId="0A79AB48" w14:textId="341BE5F8" w:rsidR="0031724E" w:rsidRDefault="00AF7531" w:rsidP="0031724E">
      <w:pPr>
        <w:pStyle w:val="Heading2"/>
      </w:pPr>
      <w:bookmarkStart w:id="173" w:name="_Ref150695303"/>
      <w:bookmarkStart w:id="174" w:name="_Toc150723710"/>
      <w:bookmarkStart w:id="175" w:name="_Toc150725549"/>
      <w:bookmarkStart w:id="176" w:name="_Toc150780170"/>
      <w:r>
        <w:t xml:space="preserve">5.4. </w:t>
      </w:r>
      <w:r w:rsidR="008B20CA">
        <w:t xml:space="preserve">Safety Requirements for </w:t>
      </w:r>
      <w:r>
        <w:t xml:space="preserve">Human </w:t>
      </w:r>
      <w:r w:rsidR="00DF3CD3">
        <w:t>(SRH)</w:t>
      </w:r>
      <w:bookmarkEnd w:id="173"/>
      <w:bookmarkEnd w:id="174"/>
      <w:bookmarkEnd w:id="175"/>
      <w:bookmarkEnd w:id="176"/>
    </w:p>
    <w:p w14:paraId="619E6701" w14:textId="77777777" w:rsidR="007D5188" w:rsidRDefault="007D5188" w:rsidP="007D5188">
      <w:pPr>
        <w:pStyle w:val="ListParagraph"/>
        <w:numPr>
          <w:ilvl w:val="0"/>
          <w:numId w:val="21"/>
        </w:numPr>
      </w:pPr>
      <w:r>
        <w:t>The system must be big enough that it is easily visible from a distance.</w:t>
      </w:r>
    </w:p>
    <w:p w14:paraId="14E281FC" w14:textId="77777777" w:rsidR="007D5188" w:rsidRDefault="007D5188" w:rsidP="007D5188">
      <w:pPr>
        <w:pStyle w:val="ListParagraph"/>
        <w:numPr>
          <w:ilvl w:val="0"/>
          <w:numId w:val="21"/>
        </w:numPr>
      </w:pPr>
      <w:r>
        <w:t>The system must be able to notify the user if there is any water present on the ground.</w:t>
      </w:r>
    </w:p>
    <w:p w14:paraId="50A1543F" w14:textId="77777777" w:rsidR="007D5188" w:rsidRDefault="007D5188" w:rsidP="007D5188">
      <w:pPr>
        <w:pStyle w:val="ListParagraph"/>
        <w:numPr>
          <w:ilvl w:val="0"/>
          <w:numId w:val="21"/>
        </w:numPr>
      </w:pPr>
      <w:r>
        <w:t>The system must use electrically insulating materials.</w:t>
      </w:r>
    </w:p>
    <w:p w14:paraId="5829DB76" w14:textId="77777777" w:rsidR="007D5188" w:rsidRDefault="007D5188" w:rsidP="007D5188">
      <w:pPr>
        <w:pStyle w:val="ListParagraph"/>
        <w:numPr>
          <w:ilvl w:val="0"/>
          <w:numId w:val="21"/>
        </w:numPr>
      </w:pPr>
      <w:r>
        <w:t>The system must have a way for the user to monitor the results of the subsystems, view information about different types of plants, and use all the other features.</w:t>
      </w:r>
    </w:p>
    <w:p w14:paraId="77931BCC" w14:textId="34E597C6" w:rsidR="007D5188" w:rsidRPr="007D5188" w:rsidRDefault="007D5188" w:rsidP="007D5188">
      <w:pPr>
        <w:pStyle w:val="ListParagraph"/>
        <w:numPr>
          <w:ilvl w:val="0"/>
          <w:numId w:val="21"/>
        </w:numPr>
      </w:pPr>
      <w:r>
        <w:t xml:space="preserve">The system must have a </w:t>
      </w:r>
      <w:r w:rsidR="00F867E9">
        <w:t xml:space="preserve">manual </w:t>
      </w:r>
      <w:r>
        <w:t>way to shut down the robot</w:t>
      </w:r>
      <w:r w:rsidR="00CD6233">
        <w:t xml:space="preserve"> in an emergency</w:t>
      </w:r>
      <w:r>
        <w:t>.</w:t>
      </w:r>
    </w:p>
    <w:p w14:paraId="68D6C2AE" w14:textId="3B10DF27" w:rsidR="5C530793" w:rsidRDefault="00C1229B" w:rsidP="00C1229B">
      <w:pPr>
        <w:pStyle w:val="Heading1"/>
        <w:numPr>
          <w:ilvl w:val="0"/>
          <w:numId w:val="6"/>
        </w:numPr>
      </w:pPr>
      <w:bookmarkStart w:id="177" w:name="_Ref150695406"/>
      <w:bookmarkStart w:id="178" w:name="_Toc150723711"/>
      <w:bookmarkStart w:id="179" w:name="_Toc150725550"/>
      <w:bookmarkStart w:id="180" w:name="_Toc150780171"/>
      <w:r>
        <w:t>Non-Functional Requirements</w:t>
      </w:r>
      <w:bookmarkEnd w:id="177"/>
      <w:bookmarkEnd w:id="178"/>
      <w:bookmarkEnd w:id="179"/>
      <w:bookmarkEnd w:id="180"/>
      <w:r>
        <w:t xml:space="preserve"> </w:t>
      </w:r>
    </w:p>
    <w:p w14:paraId="11A381D2" w14:textId="08A5DA82" w:rsidR="5C530793" w:rsidRDefault="00B24C83" w:rsidP="0070629C">
      <w:pPr>
        <w:pStyle w:val="ListParagraph"/>
        <w:numPr>
          <w:ilvl w:val="0"/>
          <w:numId w:val="31"/>
        </w:numPr>
      </w:pPr>
      <w:r>
        <w:t xml:space="preserve">The </w:t>
      </w:r>
      <w:r w:rsidR="0064260E">
        <w:t xml:space="preserve">robot must follow </w:t>
      </w:r>
      <w:r w:rsidR="003E5AC2">
        <w:t xml:space="preserve">watering </w:t>
      </w:r>
      <w:r w:rsidR="0094229F">
        <w:t xml:space="preserve">schedules </w:t>
      </w:r>
      <w:r w:rsidR="00574E8E">
        <w:t>accurately</w:t>
      </w:r>
      <w:r w:rsidR="003E5AC2">
        <w:t>.</w:t>
      </w:r>
    </w:p>
    <w:p w14:paraId="20D6540B" w14:textId="2AEE7349" w:rsidR="003E5AC2" w:rsidRDefault="003E5AC2" w:rsidP="0070629C">
      <w:pPr>
        <w:pStyle w:val="ListParagraph"/>
        <w:numPr>
          <w:ilvl w:val="0"/>
          <w:numId w:val="31"/>
        </w:numPr>
      </w:pPr>
      <w:r>
        <w:t xml:space="preserve">The system must report </w:t>
      </w:r>
      <w:r w:rsidR="00450B13">
        <w:t xml:space="preserve">reliable </w:t>
      </w:r>
      <w:r w:rsidR="00CB40D5">
        <w:t>plant water levels.</w:t>
      </w:r>
    </w:p>
    <w:p w14:paraId="30D816E1" w14:textId="41FCE850" w:rsidR="00CB40D5" w:rsidRDefault="00CB40D5" w:rsidP="0070629C">
      <w:pPr>
        <w:pStyle w:val="ListParagraph"/>
        <w:numPr>
          <w:ilvl w:val="0"/>
          <w:numId w:val="31"/>
        </w:numPr>
      </w:pPr>
      <w:r>
        <w:t>The system must report reliable reservoir water levels.</w:t>
      </w:r>
    </w:p>
    <w:p w14:paraId="0D1155A0" w14:textId="6C7F6B60" w:rsidR="00412D57" w:rsidRDefault="0030540B" w:rsidP="0070629C">
      <w:pPr>
        <w:pStyle w:val="ListParagraph"/>
        <w:numPr>
          <w:ilvl w:val="0"/>
          <w:numId w:val="31"/>
        </w:numPr>
      </w:pPr>
      <w:r>
        <w:t xml:space="preserve">The robot must </w:t>
      </w:r>
      <w:r w:rsidR="005D62B7">
        <w:t xml:space="preserve">notify users </w:t>
      </w:r>
      <w:r w:rsidR="008B6ECB">
        <w:t>about events</w:t>
      </w:r>
      <w:r w:rsidR="003F0412">
        <w:t xml:space="preserve"> </w:t>
      </w:r>
      <w:r w:rsidR="00EC4F04">
        <w:t xml:space="preserve">within a maximum duration of </w:t>
      </w:r>
      <w:hyperlink w:anchor="_3.3._System_Constants" w:history="1">
        <w:r w:rsidR="005B3FEB" w:rsidRPr="004A4279">
          <w:rPr>
            <w:rStyle w:val="Hyperlink"/>
            <w:i/>
            <w:iCs/>
          </w:rPr>
          <w:t>MAXIMUM_RE</w:t>
        </w:r>
        <w:r w:rsidR="00460DA8" w:rsidRPr="004A4279">
          <w:rPr>
            <w:rStyle w:val="Hyperlink"/>
            <w:i/>
            <w:iCs/>
          </w:rPr>
          <w:t>SPONSE</w:t>
        </w:r>
        <w:r w:rsidR="005B3FEB" w:rsidRPr="004A4279">
          <w:rPr>
            <w:rStyle w:val="Hyperlink"/>
            <w:i/>
            <w:iCs/>
          </w:rPr>
          <w:t>_TIME</w:t>
        </w:r>
      </w:hyperlink>
      <w:r w:rsidR="005B3FEB">
        <w:t>.</w:t>
      </w:r>
    </w:p>
    <w:p w14:paraId="67ED78C9" w14:textId="09655DA7" w:rsidR="00637606" w:rsidRDefault="00FC62C3" w:rsidP="0070629C">
      <w:pPr>
        <w:pStyle w:val="ListParagraph"/>
        <w:numPr>
          <w:ilvl w:val="0"/>
          <w:numId w:val="31"/>
        </w:numPr>
      </w:pPr>
      <w:r>
        <w:t xml:space="preserve">The system must be able to </w:t>
      </w:r>
      <w:r w:rsidR="00097E72">
        <w:t xml:space="preserve">recognize and </w:t>
      </w:r>
      <w:r w:rsidR="00EB6E32">
        <w:t xml:space="preserve">scale to </w:t>
      </w:r>
      <w:r w:rsidR="00EB3EB9">
        <w:t>watering a varying number of plants.</w:t>
      </w:r>
    </w:p>
    <w:p w14:paraId="29D2FD6D" w14:textId="181920E8" w:rsidR="00EB3EB9" w:rsidRDefault="00C0488E" w:rsidP="0070629C">
      <w:pPr>
        <w:pStyle w:val="ListParagraph"/>
        <w:numPr>
          <w:ilvl w:val="0"/>
          <w:numId w:val="31"/>
        </w:numPr>
      </w:pPr>
      <w:r>
        <w:t xml:space="preserve">The system must ensure </w:t>
      </w:r>
      <w:r w:rsidR="000A2A1F">
        <w:t xml:space="preserve">efficiency </w:t>
      </w:r>
      <w:r w:rsidR="00A45579">
        <w:t xml:space="preserve">in its </w:t>
      </w:r>
      <w:r w:rsidR="00D63A61">
        <w:t xml:space="preserve">use of </w:t>
      </w:r>
      <w:r w:rsidR="00A45579">
        <w:t xml:space="preserve">power </w:t>
      </w:r>
      <w:r w:rsidR="00D63A61">
        <w:t xml:space="preserve">from </w:t>
      </w:r>
      <w:r w:rsidR="00A45579">
        <w:t>the power supply.</w:t>
      </w:r>
    </w:p>
    <w:p w14:paraId="29BE7977" w14:textId="22EB8524" w:rsidR="00301710" w:rsidRDefault="00301710" w:rsidP="0070629C">
      <w:pPr>
        <w:pStyle w:val="ListParagraph"/>
        <w:numPr>
          <w:ilvl w:val="0"/>
          <w:numId w:val="31"/>
        </w:numPr>
      </w:pPr>
      <w:r>
        <w:t>The system</w:t>
      </w:r>
      <w:r w:rsidR="00D22D94">
        <w:t>’s various components</w:t>
      </w:r>
      <w:r>
        <w:t xml:space="preserve"> must be</w:t>
      </w:r>
      <w:r w:rsidR="000C3EDB">
        <w:t xml:space="preserve"> easy to maintain</w:t>
      </w:r>
      <w:r w:rsidR="00D22D94">
        <w:t xml:space="preserve"> and replace when needed.</w:t>
      </w:r>
    </w:p>
    <w:p w14:paraId="2F68E603" w14:textId="17C978C5" w:rsidR="001C3802" w:rsidRDefault="003A21C8" w:rsidP="0070629C">
      <w:pPr>
        <w:pStyle w:val="ListParagraph"/>
        <w:numPr>
          <w:ilvl w:val="0"/>
          <w:numId w:val="31"/>
        </w:numPr>
      </w:pPr>
      <w:r>
        <w:t xml:space="preserve">The </w:t>
      </w:r>
      <w:r w:rsidR="00117EF4">
        <w:t>system’s must be kept secure.</w:t>
      </w:r>
    </w:p>
    <w:p w14:paraId="17B8E058" w14:textId="01B66DF7" w:rsidR="00D86AF3" w:rsidRDefault="00162F85" w:rsidP="0070629C">
      <w:pPr>
        <w:pStyle w:val="ListParagraph"/>
        <w:numPr>
          <w:ilvl w:val="0"/>
          <w:numId w:val="31"/>
        </w:numPr>
      </w:pPr>
      <w:r>
        <w:t xml:space="preserve">The </w:t>
      </w:r>
      <w:r w:rsidR="00191B2B">
        <w:t xml:space="preserve">connection </w:t>
      </w:r>
      <w:r w:rsidR="006D04E4">
        <w:t xml:space="preserve">between the </w:t>
      </w:r>
      <w:r w:rsidR="00B5211F">
        <w:t xml:space="preserve">system interactions </w:t>
      </w:r>
      <w:r w:rsidR="00BC6030">
        <w:t>and</w:t>
      </w:r>
      <w:r w:rsidR="00B5211F">
        <w:t xml:space="preserve"> the user must </w:t>
      </w:r>
      <w:r w:rsidR="00C87D2F">
        <w:t xml:space="preserve">be </w:t>
      </w:r>
      <w:r w:rsidR="00BC6030">
        <w:t>stable and reliable.</w:t>
      </w:r>
    </w:p>
    <w:p w14:paraId="78FFF8BF" w14:textId="13ECDB25" w:rsidR="00162F85" w:rsidRDefault="00C95F36" w:rsidP="0070629C">
      <w:pPr>
        <w:pStyle w:val="ListParagraph"/>
        <w:numPr>
          <w:ilvl w:val="0"/>
          <w:numId w:val="31"/>
        </w:numPr>
      </w:pPr>
      <w:r>
        <w:t xml:space="preserve">The system must be capable of adapting to </w:t>
      </w:r>
      <w:r w:rsidR="00285638">
        <w:t>minor deviations</w:t>
      </w:r>
      <w:r>
        <w:t xml:space="preserve"> in a plant’s position.</w:t>
      </w:r>
    </w:p>
    <w:p w14:paraId="36DB2875" w14:textId="669ADDAA" w:rsidR="00452CD9" w:rsidRDefault="00C95F36" w:rsidP="00452CD9">
      <w:pPr>
        <w:pStyle w:val="ListParagraph"/>
        <w:numPr>
          <w:ilvl w:val="0"/>
          <w:numId w:val="31"/>
        </w:numPr>
      </w:pPr>
      <w:r>
        <w:t xml:space="preserve">The system must be capable of adapting to </w:t>
      </w:r>
      <w:r w:rsidR="00285638">
        <w:t>deviations</w:t>
      </w:r>
      <w:r>
        <w:t xml:space="preserve"> in </w:t>
      </w:r>
      <w:r w:rsidR="00403F10">
        <w:t xml:space="preserve">an </w:t>
      </w:r>
      <w:r>
        <w:t>obstacle position.</w:t>
      </w:r>
    </w:p>
    <w:p w14:paraId="7320641E" w14:textId="3CADBF05" w:rsidR="007F271F" w:rsidRDefault="002D3203" w:rsidP="00452CD9">
      <w:pPr>
        <w:pStyle w:val="ListParagraph"/>
        <w:numPr>
          <w:ilvl w:val="0"/>
          <w:numId w:val="31"/>
        </w:numPr>
      </w:pPr>
      <w:r>
        <w:t xml:space="preserve">There must be a way that the user can monitor the </w:t>
      </w:r>
      <w:r w:rsidR="00D37EE9">
        <w:t>system</w:t>
      </w:r>
      <w:r w:rsidR="007F271F">
        <w:t>.</w:t>
      </w:r>
    </w:p>
    <w:p w14:paraId="5DFB6830" w14:textId="526F175B" w:rsidR="00C223E0" w:rsidRPr="00452CD9" w:rsidRDefault="007F271F" w:rsidP="00452CD9">
      <w:pPr>
        <w:pStyle w:val="ListParagraph"/>
        <w:numPr>
          <w:ilvl w:val="0"/>
          <w:numId w:val="31"/>
        </w:numPr>
      </w:pPr>
      <w:r>
        <w:t>There must be a way</w:t>
      </w:r>
      <w:r w:rsidR="002D3203">
        <w:t xml:space="preserve"> </w:t>
      </w:r>
      <w:r w:rsidR="001074C8">
        <w:t>that the user can</w:t>
      </w:r>
      <w:r w:rsidR="002D3203">
        <w:t xml:space="preserve"> </w:t>
      </w:r>
      <w:r w:rsidR="000E4E46">
        <w:t xml:space="preserve">obtain </w:t>
      </w:r>
      <w:r w:rsidR="002D3203">
        <w:t>information about their plants.</w:t>
      </w:r>
    </w:p>
    <w:p w14:paraId="5179AD12" w14:textId="55B00D4F" w:rsidR="6A56C78C" w:rsidRDefault="00143CA8" w:rsidP="00C1575A">
      <w:pPr>
        <w:pStyle w:val="Heading1"/>
      </w:pPr>
      <w:bookmarkStart w:id="181" w:name="_Toc150723712"/>
      <w:bookmarkStart w:id="182" w:name="_Toc150725551"/>
      <w:bookmarkStart w:id="183" w:name="_Toc150780172"/>
      <w:r>
        <w:t>7</w:t>
      </w:r>
      <w:r w:rsidR="6A56C78C">
        <w:t>. Operational Scenarios</w:t>
      </w:r>
      <w:bookmarkEnd w:id="181"/>
      <w:bookmarkEnd w:id="182"/>
      <w:bookmarkEnd w:id="183"/>
    </w:p>
    <w:p w14:paraId="58631BE0" w14:textId="70822B03" w:rsidR="6A56C78C" w:rsidRDefault="00143CA8" w:rsidP="00006904">
      <w:pPr>
        <w:pStyle w:val="Heading2"/>
      </w:pPr>
      <w:bookmarkStart w:id="184" w:name="_6.1._Normal_Operation"/>
      <w:bookmarkStart w:id="185" w:name="_Toc150723713"/>
      <w:bookmarkStart w:id="186" w:name="_Toc150725552"/>
      <w:bookmarkStart w:id="187" w:name="_Toc150780173"/>
      <w:bookmarkEnd w:id="184"/>
      <w:r>
        <w:t>7</w:t>
      </w:r>
      <w:r w:rsidR="6A56C78C">
        <w:t>.1. Normal Operation</w:t>
      </w:r>
      <w:bookmarkEnd w:id="185"/>
      <w:bookmarkEnd w:id="186"/>
      <w:bookmarkEnd w:id="187"/>
    </w:p>
    <w:p w14:paraId="3AC8A317" w14:textId="3B3351F8" w:rsidR="000839B5" w:rsidRDefault="0076079F" w:rsidP="000839B5">
      <w:r>
        <w:t xml:space="preserve">There are various possibilities to the </w:t>
      </w:r>
      <w:r w:rsidR="00B566FA">
        <w:t>robot’s normal operational scenarios. Here is an ideal operational scenario</w:t>
      </w:r>
      <w:r w:rsidR="007F2E76">
        <w:t xml:space="preserve"> for when the robot autonomously waters plants around the house, when the user is away</w:t>
      </w:r>
      <w:r w:rsidR="00DD3995">
        <w:t>.</w:t>
      </w:r>
    </w:p>
    <w:p w14:paraId="6C21C694" w14:textId="77777777" w:rsidR="00CA4BBE" w:rsidRDefault="00DD3995" w:rsidP="000839B5">
      <w:r>
        <w:t xml:space="preserve">Pre-Conditions: </w:t>
      </w:r>
    </w:p>
    <w:p w14:paraId="7DFB8E36" w14:textId="6D9418EE" w:rsidR="00CA4BBE" w:rsidRDefault="00DD3995" w:rsidP="002377B8">
      <w:pPr>
        <w:pStyle w:val="ListParagraph"/>
        <w:numPr>
          <w:ilvl w:val="0"/>
          <w:numId w:val="3"/>
        </w:numPr>
      </w:pPr>
      <w:r>
        <w:lastRenderedPageBreak/>
        <w:t xml:space="preserve">The plants are placed in specific </w:t>
      </w:r>
      <w:r w:rsidR="00CA4BBE">
        <w:t>areas and</w:t>
      </w:r>
      <w:r>
        <w:t xml:space="preserve"> are reachable by the robot</w:t>
      </w:r>
      <w:r w:rsidR="00F87B4A">
        <w:t xml:space="preserve">. </w:t>
      </w:r>
    </w:p>
    <w:p w14:paraId="25BAF881" w14:textId="2A519DE6" w:rsidR="00CA4BBE" w:rsidRDefault="00F87B4A" w:rsidP="002377B8">
      <w:pPr>
        <w:pStyle w:val="ListParagraph"/>
        <w:numPr>
          <w:ilvl w:val="0"/>
          <w:numId w:val="3"/>
        </w:numPr>
      </w:pPr>
      <w:r>
        <w:t xml:space="preserve">A watering schedule has been set by the user. </w:t>
      </w:r>
    </w:p>
    <w:p w14:paraId="76A88725" w14:textId="368BA162" w:rsidR="00DD3995" w:rsidRDefault="00F87B4A" w:rsidP="002377B8">
      <w:pPr>
        <w:pStyle w:val="ListParagraph"/>
        <w:numPr>
          <w:ilvl w:val="0"/>
          <w:numId w:val="3"/>
        </w:numPr>
      </w:pPr>
      <w:r>
        <w:t xml:space="preserve">The robot has executed the watering operation </w:t>
      </w:r>
      <w:r w:rsidR="00F2723C">
        <w:t>at least</w:t>
      </w:r>
      <w:r>
        <w:t xml:space="preserve"> once,</w:t>
      </w:r>
      <w:r w:rsidR="00F2723C">
        <w:t xml:space="preserve"> successfully</w:t>
      </w:r>
      <w:r>
        <w:t>.</w:t>
      </w:r>
    </w:p>
    <w:p w14:paraId="0408A1D8" w14:textId="67EE5D9C" w:rsidR="007C0EB5" w:rsidRDefault="007C0EB5" w:rsidP="002377B8">
      <w:pPr>
        <w:pStyle w:val="ListParagraph"/>
        <w:numPr>
          <w:ilvl w:val="0"/>
          <w:numId w:val="3"/>
        </w:numPr>
      </w:pPr>
      <w:r>
        <w:t>The robot is located at a</w:t>
      </w:r>
      <w:r w:rsidR="00686A6E">
        <w:t xml:space="preserve"> predetermined initial position.</w:t>
      </w:r>
    </w:p>
    <w:p w14:paraId="56C637D0" w14:textId="0B48A496" w:rsidR="5EA4EB6F" w:rsidRDefault="5EA4EB6F" w:rsidP="50FBF314">
      <w:pPr>
        <w:pStyle w:val="ListParagraph"/>
        <w:numPr>
          <w:ilvl w:val="0"/>
          <w:numId w:val="3"/>
        </w:numPr>
      </w:pPr>
      <w:r>
        <w:t xml:space="preserve">The robot has enough water to complete its </w:t>
      </w:r>
      <w:r w:rsidR="27B47C85">
        <w:t>operation</w:t>
      </w:r>
      <w:r w:rsidR="00077158">
        <w:t>.</w:t>
      </w:r>
      <w:r>
        <w:t xml:space="preserve"> </w:t>
      </w:r>
    </w:p>
    <w:p w14:paraId="30619834" w14:textId="415EC939" w:rsidR="00F87B4A" w:rsidRDefault="00CA4BBE" w:rsidP="000839B5">
      <w:r>
        <w:t>Scenario:</w:t>
      </w:r>
    </w:p>
    <w:p w14:paraId="60769539" w14:textId="3ABD01F3" w:rsidR="00CA4BBE" w:rsidRDefault="00CD3D74" w:rsidP="002377B8">
      <w:pPr>
        <w:pStyle w:val="ListParagraph"/>
        <w:numPr>
          <w:ilvl w:val="0"/>
          <w:numId w:val="4"/>
        </w:numPr>
      </w:pPr>
      <w:r>
        <w:t xml:space="preserve">The system </w:t>
      </w:r>
      <w:r w:rsidR="009824EB">
        <w:t>reaches a scheduled watering time.</w:t>
      </w:r>
    </w:p>
    <w:p w14:paraId="4AC50662" w14:textId="2A393DE6" w:rsidR="009824EB" w:rsidRDefault="009824EB" w:rsidP="002377B8">
      <w:pPr>
        <w:pStyle w:val="ListParagraph"/>
        <w:numPr>
          <w:ilvl w:val="0"/>
          <w:numId w:val="4"/>
        </w:numPr>
      </w:pPr>
      <w:r>
        <w:t xml:space="preserve">The </w:t>
      </w:r>
      <w:r w:rsidR="00F3236D">
        <w:t xml:space="preserve">robot starts moving from its </w:t>
      </w:r>
      <w:r w:rsidR="00B64ED1">
        <w:t xml:space="preserve">initial position, </w:t>
      </w:r>
      <w:hyperlink w:anchor="_3.3._System_Constants" w:history="1">
        <w:r w:rsidR="00F3236D" w:rsidRPr="004A4279">
          <w:rPr>
            <w:rStyle w:val="Hyperlink"/>
          </w:rPr>
          <w:t>BASE_LOCATION</w:t>
        </w:r>
      </w:hyperlink>
      <w:r w:rsidR="00F3236D">
        <w:t>.</w:t>
      </w:r>
    </w:p>
    <w:p w14:paraId="749D2A25" w14:textId="2CB02974" w:rsidR="00AF56A2" w:rsidRDefault="00AF56A2" w:rsidP="002377B8">
      <w:pPr>
        <w:pStyle w:val="ListParagraph"/>
        <w:numPr>
          <w:ilvl w:val="0"/>
          <w:numId w:val="4"/>
        </w:numPr>
      </w:pPr>
      <w:r>
        <w:t>The robot navigates to the first plant to be watered.</w:t>
      </w:r>
    </w:p>
    <w:p w14:paraId="2B7146C8" w14:textId="1A3CA371" w:rsidR="00AF56A2" w:rsidRDefault="00AF56A2" w:rsidP="002377B8">
      <w:pPr>
        <w:pStyle w:val="ListParagraph"/>
        <w:numPr>
          <w:ilvl w:val="0"/>
          <w:numId w:val="4"/>
        </w:numPr>
      </w:pPr>
      <w:r>
        <w:t>The robot avoids obstacles along its path when moving.</w:t>
      </w:r>
    </w:p>
    <w:p w14:paraId="733C440D" w14:textId="71F4FFD7" w:rsidR="00AF56A2" w:rsidRDefault="00AF56A2" w:rsidP="002377B8">
      <w:pPr>
        <w:pStyle w:val="ListParagraph"/>
        <w:numPr>
          <w:ilvl w:val="0"/>
          <w:numId w:val="4"/>
        </w:numPr>
      </w:pPr>
      <w:r>
        <w:t>The robot reaches the plant.</w:t>
      </w:r>
    </w:p>
    <w:p w14:paraId="4778C548" w14:textId="4609EF87" w:rsidR="00AF56A2" w:rsidRDefault="00AF56A2" w:rsidP="002377B8">
      <w:pPr>
        <w:pStyle w:val="ListParagraph"/>
        <w:numPr>
          <w:ilvl w:val="0"/>
          <w:numId w:val="4"/>
        </w:numPr>
      </w:pPr>
      <w:r>
        <w:t>The robot aligns the watering mechanism with the plant’s soil.</w:t>
      </w:r>
    </w:p>
    <w:p w14:paraId="04E329D6" w14:textId="577B7417" w:rsidR="00AF56A2" w:rsidRDefault="00AF56A2" w:rsidP="002377B8">
      <w:pPr>
        <w:pStyle w:val="ListParagraph"/>
        <w:numPr>
          <w:ilvl w:val="0"/>
          <w:numId w:val="4"/>
        </w:numPr>
      </w:pPr>
      <w:r>
        <w:t xml:space="preserve">The </w:t>
      </w:r>
      <w:r w:rsidR="005C1357">
        <w:t>system pumps the required amount of water.</w:t>
      </w:r>
    </w:p>
    <w:p w14:paraId="588C9D3E" w14:textId="50AF48BD" w:rsidR="005C1357" w:rsidRDefault="005C1357" w:rsidP="002377B8">
      <w:pPr>
        <w:pStyle w:val="ListParagraph"/>
        <w:numPr>
          <w:ilvl w:val="0"/>
          <w:numId w:val="4"/>
        </w:numPr>
      </w:pPr>
      <w:r>
        <w:t>The system repeats the navigation and watering process with other plants if present.</w:t>
      </w:r>
    </w:p>
    <w:p w14:paraId="0E3F515E" w14:textId="34A095C8" w:rsidR="005C1357" w:rsidRDefault="005C1357" w:rsidP="002377B8">
      <w:pPr>
        <w:pStyle w:val="ListParagraph"/>
        <w:numPr>
          <w:ilvl w:val="0"/>
          <w:numId w:val="4"/>
        </w:numPr>
      </w:pPr>
      <w:r>
        <w:t xml:space="preserve">The robot returns to its final </w:t>
      </w:r>
      <w:r w:rsidR="00B64ED1">
        <w:t xml:space="preserve">position, </w:t>
      </w:r>
      <w:hyperlink w:anchor="_3.3._System_Constants" w:history="1">
        <w:r w:rsidR="00B64ED1" w:rsidRPr="004A4279">
          <w:rPr>
            <w:rStyle w:val="Hyperlink"/>
          </w:rPr>
          <w:t>BASE_LOCATION</w:t>
        </w:r>
      </w:hyperlink>
      <w:r w:rsidR="00B64ED1">
        <w:t>.</w:t>
      </w:r>
    </w:p>
    <w:p w14:paraId="267C489E" w14:textId="2AAA18C0" w:rsidR="00CA4BBE" w:rsidRDefault="00E0381C" w:rsidP="00CA4BBE">
      <w:r>
        <w:t xml:space="preserve">Success </w:t>
      </w:r>
      <w:r w:rsidR="00CA4BBE">
        <w:t>Post</w:t>
      </w:r>
      <w:r>
        <w:t>-Conditions:</w:t>
      </w:r>
    </w:p>
    <w:p w14:paraId="219153FF" w14:textId="00B3D966" w:rsidR="00E0381C" w:rsidRDefault="00E0381C" w:rsidP="002377B8">
      <w:pPr>
        <w:pStyle w:val="ListParagraph"/>
        <w:numPr>
          <w:ilvl w:val="0"/>
          <w:numId w:val="5"/>
        </w:numPr>
      </w:pPr>
      <w:r>
        <w:t>Plants that require water according to the schedule have been watered.</w:t>
      </w:r>
    </w:p>
    <w:p w14:paraId="22954327" w14:textId="5E987795" w:rsidR="007C0EB5" w:rsidRDefault="00E0381C" w:rsidP="002377B8">
      <w:pPr>
        <w:pStyle w:val="ListParagraph"/>
        <w:numPr>
          <w:ilvl w:val="0"/>
          <w:numId w:val="5"/>
        </w:numPr>
      </w:pPr>
      <w:r>
        <w:t xml:space="preserve">The robot </w:t>
      </w:r>
      <w:r w:rsidR="007C0EB5">
        <w:t>causes none to minimal environmental damage.</w:t>
      </w:r>
    </w:p>
    <w:p w14:paraId="522B963E" w14:textId="14D257BB" w:rsidR="007C0EB5" w:rsidRPr="000839B5" w:rsidRDefault="007C0EB5" w:rsidP="002377B8">
      <w:pPr>
        <w:pStyle w:val="ListParagraph"/>
        <w:numPr>
          <w:ilvl w:val="0"/>
          <w:numId w:val="5"/>
        </w:numPr>
      </w:pPr>
      <w:r>
        <w:t xml:space="preserve">The robot </w:t>
      </w:r>
      <w:r w:rsidR="00686A6E">
        <w:t>reaches its predetermined final position.</w:t>
      </w:r>
    </w:p>
    <w:p w14:paraId="52E231AC" w14:textId="766584BB" w:rsidR="5C530793" w:rsidRDefault="00143CA8" w:rsidP="00006904">
      <w:pPr>
        <w:pStyle w:val="Heading2"/>
      </w:pPr>
      <w:bookmarkStart w:id="188" w:name="_Toc150723714"/>
      <w:bookmarkStart w:id="189" w:name="_Toc150725553"/>
      <w:bookmarkStart w:id="190" w:name="_Toc150780174"/>
      <w:r>
        <w:t>7</w:t>
      </w:r>
      <w:r w:rsidR="6A56C78C">
        <w:t>.2. Undesired Operations &amp; Handling</w:t>
      </w:r>
      <w:bookmarkEnd w:id="188"/>
      <w:bookmarkEnd w:id="189"/>
      <w:bookmarkEnd w:id="190"/>
    </w:p>
    <w:p w14:paraId="5F005A8B" w14:textId="3F21E8DA" w:rsidR="00EE47ED" w:rsidRPr="00EE47ED" w:rsidRDefault="00EE47ED" w:rsidP="00EE47ED">
      <w:r>
        <w:t xml:space="preserve">There are </w:t>
      </w:r>
      <w:r w:rsidR="00730B4A">
        <w:t xml:space="preserve">various events that could occur, which should not have. </w:t>
      </w:r>
      <w:r w:rsidR="00910A53">
        <w:t xml:space="preserve">A few of these </w:t>
      </w:r>
      <w:r w:rsidR="000B5544">
        <w:t>events</w:t>
      </w:r>
      <w:r w:rsidR="00910A53">
        <w:t xml:space="preserve"> are given below, along with the desired behaviour, their consequences and </w:t>
      </w:r>
      <w:r w:rsidR="002B0C8A">
        <w:t>how they will be handled.</w:t>
      </w:r>
    </w:p>
    <w:p w14:paraId="7E04D2B5" w14:textId="04712589" w:rsidR="2AAC1FB2" w:rsidRDefault="2AAC1FB2" w:rsidP="00B64C94">
      <w:pPr>
        <w:pStyle w:val="Heading3"/>
      </w:pPr>
      <w:bookmarkStart w:id="191" w:name="_Toc150723715"/>
      <w:bookmarkStart w:id="192" w:name="_Toc150725554"/>
      <w:bookmarkStart w:id="193" w:name="_Toc150780175"/>
      <w:r>
        <w:t>7.2.1. No path is available</w:t>
      </w:r>
      <w:bookmarkEnd w:id="191"/>
      <w:bookmarkEnd w:id="192"/>
      <w:bookmarkEnd w:id="193"/>
    </w:p>
    <w:p w14:paraId="5AF26DB4" w14:textId="02556535" w:rsidR="639A75D6" w:rsidRDefault="724734B5" w:rsidP="5EA632C0">
      <w:r>
        <w:t xml:space="preserve">Under desired conditions, the </w:t>
      </w:r>
      <w:r w:rsidR="33CA5137">
        <w:t>robot has executed a watering operation at least one successfully</w:t>
      </w:r>
      <w:r w:rsidR="1C9298EC">
        <w:t xml:space="preserve"> to ensure all plants are reachable</w:t>
      </w:r>
      <w:r w:rsidR="33CA5137">
        <w:t xml:space="preserve">. However, it is possible that </w:t>
      </w:r>
      <w:r w:rsidR="00F87AC8">
        <w:t>the user could skip a test run or</w:t>
      </w:r>
      <w:r w:rsidR="00E06B68">
        <w:t xml:space="preserve"> that</w:t>
      </w:r>
      <w:r w:rsidR="00F87AC8">
        <w:t xml:space="preserve"> </w:t>
      </w:r>
      <w:r w:rsidR="33CA5137">
        <w:t>from the time of this test run to the time of use, new obstacles a</w:t>
      </w:r>
      <w:r w:rsidR="4F0CD8E8">
        <w:t>rise</w:t>
      </w:r>
      <w:r w:rsidR="0ABC4108">
        <w:t xml:space="preserve"> preventing the robot from reaching the plant</w:t>
      </w:r>
      <w:r w:rsidR="4F0CD8E8">
        <w:t>.</w:t>
      </w:r>
      <w:r w:rsidR="1C3FB0C2">
        <w:t xml:space="preserve"> If the robot is unable </w:t>
      </w:r>
      <w:r w:rsidR="589E8E84">
        <w:t xml:space="preserve">to reach a plant after various rerouting attempts and deems it not possible, a notification will be sent to the user expressing that the device cannot reach its plant. </w:t>
      </w:r>
    </w:p>
    <w:p w14:paraId="7C97FA71" w14:textId="1C0B26B0" w:rsidR="639A75D6" w:rsidRDefault="00A90477" w:rsidP="00A90477">
      <w:pPr>
        <w:pStyle w:val="Heading3"/>
      </w:pPr>
      <w:bookmarkStart w:id="194" w:name="_Toc150723716"/>
      <w:bookmarkStart w:id="195" w:name="_Toc150725555"/>
      <w:bookmarkStart w:id="196" w:name="_Toc150780176"/>
      <w:r>
        <w:t xml:space="preserve">7.2.2. </w:t>
      </w:r>
      <w:r w:rsidR="009D55A1">
        <w:t>Insufficient</w:t>
      </w:r>
      <w:r>
        <w:t xml:space="preserve"> water available</w:t>
      </w:r>
      <w:bookmarkEnd w:id="194"/>
      <w:bookmarkEnd w:id="195"/>
      <w:bookmarkEnd w:id="196"/>
      <w:r>
        <w:t xml:space="preserve"> </w:t>
      </w:r>
    </w:p>
    <w:p w14:paraId="405BE6F9" w14:textId="70B2F380" w:rsidR="00912F6C" w:rsidRPr="00912F6C" w:rsidRDefault="006A79C8" w:rsidP="00912F6C">
      <w:r>
        <w:t xml:space="preserve">A condition may arise where </w:t>
      </w:r>
      <w:r w:rsidR="009D55A1">
        <w:t xml:space="preserve">the robot has </w:t>
      </w:r>
      <w:r>
        <w:t xml:space="preserve">an insufficient amount of water </w:t>
      </w:r>
      <w:r w:rsidR="009D55A1">
        <w:t xml:space="preserve">for its </w:t>
      </w:r>
      <w:r w:rsidR="00AA6426">
        <w:t xml:space="preserve">scheduled </w:t>
      </w:r>
      <w:r w:rsidR="009D55A1">
        <w:t xml:space="preserve">operation. </w:t>
      </w:r>
      <w:r w:rsidR="003B2D97">
        <w:t xml:space="preserve">The system should be filled each time the user goes away, however if they are gone long enough </w:t>
      </w:r>
      <w:r w:rsidR="00831D3B">
        <w:t xml:space="preserve">it’s possible that </w:t>
      </w:r>
      <w:r w:rsidR="00B242BB">
        <w:t xml:space="preserve">after </w:t>
      </w:r>
      <w:r w:rsidR="00A95180">
        <w:t xml:space="preserve">the </w:t>
      </w:r>
      <w:r w:rsidR="005D550A">
        <w:t>system will have used all the water. I</w:t>
      </w:r>
      <w:r w:rsidR="00190611">
        <w:t xml:space="preserve">f the robot is scheduled to begin a run but does not have the necessary water, it will complete what it can with the water remaining. When no water remains, it will inform the user that </w:t>
      </w:r>
      <w:r w:rsidR="009B54A6">
        <w:t>it is unable to complete</w:t>
      </w:r>
      <w:r w:rsidR="00F776E7">
        <w:t xml:space="preserve"> the task. </w:t>
      </w:r>
    </w:p>
    <w:p w14:paraId="32B92A27" w14:textId="3EE561FD" w:rsidR="00A90477" w:rsidRDefault="00A90477" w:rsidP="00A90477">
      <w:pPr>
        <w:pStyle w:val="Heading3"/>
      </w:pPr>
      <w:bookmarkStart w:id="197" w:name="_Toc150723717"/>
      <w:bookmarkStart w:id="198" w:name="_Toc150725556"/>
      <w:bookmarkStart w:id="199" w:name="_Toc150780177"/>
      <w:r>
        <w:t>7.2.3. Foliage in the way</w:t>
      </w:r>
      <w:bookmarkEnd w:id="197"/>
      <w:bookmarkEnd w:id="198"/>
      <w:bookmarkEnd w:id="199"/>
    </w:p>
    <w:p w14:paraId="1FBA586C" w14:textId="7EA11320" w:rsidR="00F776E7" w:rsidRPr="00F776E7" w:rsidRDefault="0098145C" w:rsidP="00F776E7">
      <w:r>
        <w:t>When watering the soil, the plant’s leaves may obstruct the flow of water</w:t>
      </w:r>
      <w:r w:rsidR="00A676C5">
        <w:t xml:space="preserve"> from all directions, and there may be a very specific direction from which there</w:t>
      </w:r>
      <w:r w:rsidR="005C31D6">
        <w:t xml:space="preserve"> is </w:t>
      </w:r>
      <w:r w:rsidR="00A676C5">
        <w:t>an opening.</w:t>
      </w:r>
      <w:r w:rsidR="005B3F38">
        <w:t xml:space="preserve"> </w:t>
      </w:r>
      <w:r w:rsidR="00095E90">
        <w:t xml:space="preserve">For this scenario, the robot will </w:t>
      </w:r>
      <w:r w:rsidR="00D879B4">
        <w:t xml:space="preserve">try to use a little bit of force to attempt in pushing away the foliage, in attempt to reach the soil. Failing that, the robot will </w:t>
      </w:r>
      <w:r w:rsidR="00095E90">
        <w:t xml:space="preserve">have to skip the plant if it </w:t>
      </w:r>
      <w:r w:rsidR="0023680B">
        <w:t>cannot</w:t>
      </w:r>
      <w:r w:rsidR="00095E90">
        <w:t xml:space="preserve"> find an angle to the soil from any direction and inform the user.</w:t>
      </w:r>
    </w:p>
    <w:p w14:paraId="20174DDB" w14:textId="51C74332" w:rsidR="00A90477" w:rsidRPr="00EE47ED" w:rsidRDefault="00A90477" w:rsidP="00A90477">
      <w:pPr>
        <w:pStyle w:val="Heading3"/>
      </w:pPr>
      <w:bookmarkStart w:id="200" w:name="_Toc150723718"/>
      <w:bookmarkStart w:id="201" w:name="_Toc150725557"/>
      <w:bookmarkStart w:id="202" w:name="_Toc150780178"/>
      <w:r>
        <w:lastRenderedPageBreak/>
        <w:t xml:space="preserve">7.2.4. </w:t>
      </w:r>
      <w:bookmarkEnd w:id="200"/>
      <w:r w:rsidR="001A3DCB">
        <w:t>System tips over</w:t>
      </w:r>
      <w:bookmarkEnd w:id="201"/>
      <w:bookmarkEnd w:id="202"/>
    </w:p>
    <w:p w14:paraId="11916541" w14:textId="711F280D" w:rsidR="001F2369" w:rsidRDefault="00052C34" w:rsidP="001F2369">
      <w:r>
        <w:t>There could exist a scenario in which the robot tips over</w:t>
      </w:r>
      <w:r w:rsidR="008D2159">
        <w:t xml:space="preserve">. </w:t>
      </w:r>
      <w:r w:rsidR="002E131D">
        <w:t>Some reasons for this include</w:t>
      </w:r>
      <w:r w:rsidR="008D2159">
        <w:t xml:space="preserve"> a failed collision detection </w:t>
      </w:r>
      <w:r w:rsidR="00CB7049">
        <w:t>or human/</w:t>
      </w:r>
      <w:r w:rsidR="008D2159">
        <w:t>pet interference</w:t>
      </w:r>
      <w:r w:rsidR="00CB7049">
        <w:t xml:space="preserve">. </w:t>
      </w:r>
      <w:r w:rsidR="00A320F3">
        <w:t>If</w:t>
      </w:r>
      <w:r w:rsidR="00CB7049">
        <w:t xml:space="preserve"> the system is no longer upright, it must inform the user that</w:t>
      </w:r>
      <w:r w:rsidR="008D2159">
        <w:t xml:space="preserve"> </w:t>
      </w:r>
      <w:r w:rsidR="003A5D71">
        <w:t xml:space="preserve">it fell over and is unable to </w:t>
      </w:r>
      <w:r w:rsidR="00A320F3">
        <w:t xml:space="preserve">complete any tasks. The system will also shut down to conserve battery. </w:t>
      </w:r>
    </w:p>
    <w:p w14:paraId="14F53640" w14:textId="30B38645" w:rsidR="001F2369" w:rsidRPr="00EE47ED" w:rsidRDefault="001F2369" w:rsidP="001F2369">
      <w:pPr>
        <w:pStyle w:val="Heading3"/>
      </w:pPr>
      <w:bookmarkStart w:id="203" w:name="_Toc150723719"/>
      <w:bookmarkStart w:id="204" w:name="_Toc150725558"/>
      <w:bookmarkStart w:id="205" w:name="_Toc150780179"/>
      <w:r>
        <w:t xml:space="preserve">7.2.5. </w:t>
      </w:r>
      <w:r w:rsidR="00F51E04">
        <w:t>Loss of communication</w:t>
      </w:r>
      <w:bookmarkEnd w:id="203"/>
      <w:bookmarkEnd w:id="204"/>
      <w:bookmarkEnd w:id="205"/>
    </w:p>
    <w:p w14:paraId="3B241409" w14:textId="44DD0EB4" w:rsidR="00E53731" w:rsidRPr="00E53731" w:rsidRDefault="00E53731" w:rsidP="00E53731">
      <w:r>
        <w:t xml:space="preserve">There is a possibility of the robot failing to communicate with any external components or actors, such as the user. </w:t>
      </w:r>
      <w:r w:rsidR="005A0E87">
        <w:t xml:space="preserve">While the user may not be notified of any issues, </w:t>
      </w:r>
      <w:r w:rsidR="00346909">
        <w:t xml:space="preserve">the system must keep a log of all events that has occurred and </w:t>
      </w:r>
      <w:r w:rsidR="008E76EF">
        <w:t xml:space="preserve">inform the user about these events once a connection has been </w:t>
      </w:r>
      <w:r w:rsidR="0023680B">
        <w:t>re-established</w:t>
      </w:r>
      <w:r w:rsidR="008E76EF">
        <w:t>.</w:t>
      </w:r>
    </w:p>
    <w:p w14:paraId="49649EAC" w14:textId="1CC7C5C6" w:rsidR="0614EB7E" w:rsidRDefault="00143CA8" w:rsidP="00C1575A">
      <w:pPr>
        <w:pStyle w:val="Heading1"/>
      </w:pPr>
      <w:bookmarkStart w:id="206" w:name="_Toc150723720"/>
      <w:bookmarkStart w:id="207" w:name="_Toc150725559"/>
      <w:bookmarkStart w:id="208" w:name="_Toc150780180"/>
      <w:r>
        <w:t>8</w:t>
      </w:r>
      <w:r w:rsidR="0614EB7E">
        <w:t xml:space="preserve">. Requirement </w:t>
      </w:r>
      <w:r w:rsidR="26457721">
        <w:t>Modifications</w:t>
      </w:r>
      <w:bookmarkEnd w:id="206"/>
      <w:bookmarkEnd w:id="207"/>
      <w:bookmarkEnd w:id="208"/>
    </w:p>
    <w:p w14:paraId="1516FE11" w14:textId="0361E5AE" w:rsidR="00536703" w:rsidRPr="00536703" w:rsidRDefault="00143CA8" w:rsidP="000D1418">
      <w:pPr>
        <w:pStyle w:val="Heading2"/>
      </w:pPr>
      <w:bookmarkStart w:id="209" w:name="_Ref150723408"/>
      <w:bookmarkStart w:id="210" w:name="_Toc150723721"/>
      <w:bookmarkStart w:id="211" w:name="_Toc150725560"/>
      <w:bookmarkStart w:id="212" w:name="_Toc150780181"/>
      <w:r>
        <w:t>8</w:t>
      </w:r>
      <w:r w:rsidR="0614EB7E">
        <w:t xml:space="preserve">.1. Requirements </w:t>
      </w:r>
      <w:r w:rsidR="000B4194">
        <w:t>L</w:t>
      </w:r>
      <w:r w:rsidR="0614EB7E">
        <w:t xml:space="preserve">ikely to </w:t>
      </w:r>
      <w:r w:rsidR="000B4194">
        <w:t>C</w:t>
      </w:r>
      <w:r w:rsidR="0614EB7E">
        <w:t>hange</w:t>
      </w:r>
      <w:bookmarkEnd w:id="209"/>
      <w:bookmarkEnd w:id="210"/>
      <w:bookmarkEnd w:id="211"/>
      <w:bookmarkEnd w:id="212"/>
    </w:p>
    <w:p w14:paraId="5B427A82" w14:textId="5149C91C" w:rsidR="00536703" w:rsidRDefault="00536703" w:rsidP="000D1418">
      <w:r>
        <w:t>RM</w:t>
      </w:r>
      <w:r w:rsidR="003527EE">
        <w:t>4</w:t>
      </w:r>
      <w:r w:rsidR="009A2CB0">
        <w:t>, RM5</w:t>
      </w:r>
      <w:r>
        <w:t xml:space="preserve"> – </w:t>
      </w:r>
      <w:r w:rsidR="008F4A16">
        <w:t>Depends</w:t>
      </w:r>
      <w:r w:rsidR="003527EE">
        <w:t xml:space="preserve"> on pathing implementation, the </w:t>
      </w:r>
      <w:r w:rsidR="003527EE">
        <w:rPr>
          <w:i/>
          <w:iCs/>
        </w:rPr>
        <w:t>BASE_LOCATION</w:t>
      </w:r>
      <w:r w:rsidR="003527EE">
        <w:t xml:space="preserve"> may </w:t>
      </w:r>
      <w:r w:rsidR="00CD197F">
        <w:t>not be used</w:t>
      </w:r>
      <w:r w:rsidR="003527EE">
        <w:t>.</w:t>
      </w:r>
    </w:p>
    <w:p w14:paraId="7958669C" w14:textId="0F9E9001" w:rsidR="004A413D" w:rsidRDefault="004A413D" w:rsidP="004D08BF">
      <w:del w:id="213" w:author="Microsoft Word" w:date="2023-11-12T23:35:00Z">
        <w:r>
          <w:delText>PM1, PM2</w:delText>
        </w:r>
      </w:del>
      <w:r>
        <w:t>PM1, P</w:t>
      </w:r>
      <w:r w:rsidR="009A2CB0">
        <w:t xml:space="preserve">D1 – Redundancy of </w:t>
      </w:r>
      <w:r w:rsidR="00C234F6">
        <w:t>water volume detection depends on budget restrictions and may change.</w:t>
      </w:r>
    </w:p>
    <w:p w14:paraId="0C4003BF" w14:textId="77777777" w:rsidR="000F2607" w:rsidRDefault="000F2607" w:rsidP="000F2607">
      <w:r>
        <w:t>PD6, SRE2 – Redundancy of valves is dependant on budget restrictions.</w:t>
      </w:r>
    </w:p>
    <w:p w14:paraId="514AAFE2" w14:textId="4C8639CA" w:rsidR="00855D15" w:rsidRDefault="00855D15" w:rsidP="000F2607">
      <w:r>
        <w:t xml:space="preserve">SRR5 – </w:t>
      </w:r>
      <w:r w:rsidR="008F0788">
        <w:t>Whether the plant reroutes automatically will depend on the routing and navigation implemented. It may be removed from requirements.</w:t>
      </w:r>
    </w:p>
    <w:p w14:paraId="181E7A5C" w14:textId="5BA5BDC3" w:rsidR="008F0788" w:rsidRDefault="008F0788" w:rsidP="000F2607">
      <w:r>
        <w:t xml:space="preserve">SRR6, SRR12 – </w:t>
      </w:r>
      <w:r w:rsidR="00C67F4B">
        <w:t xml:space="preserve">Redundancy of sensors and ability to detect certain feedback will depend on </w:t>
      </w:r>
      <w:r w:rsidR="00DF0364">
        <w:t>budget restrictions.</w:t>
      </w:r>
    </w:p>
    <w:p w14:paraId="389E2DF8" w14:textId="78EDFC56" w:rsidR="009C2CDA" w:rsidRDefault="009C2CDA" w:rsidP="004D08BF">
      <w:r>
        <w:t xml:space="preserve">SRP5 – </w:t>
      </w:r>
      <w:r w:rsidR="001352A9">
        <w:t>T</w:t>
      </w:r>
      <w:r w:rsidR="007934A7">
        <w:t xml:space="preserve">he requirement to confirm if the pump works correctly may be dependent on budget </w:t>
      </w:r>
      <w:proofErr w:type="gramStart"/>
      <w:r w:rsidR="007934A7">
        <w:t>restrictions, if</w:t>
      </w:r>
      <w:proofErr w:type="gramEnd"/>
      <w:r w:rsidR="007934A7">
        <w:t xml:space="preserve"> it can’t be determined through other </w:t>
      </w:r>
      <w:r w:rsidR="00736AD2">
        <w:t>means.</w:t>
      </w:r>
    </w:p>
    <w:p w14:paraId="5DD0D152" w14:textId="37EFBF14" w:rsidR="00E861E1" w:rsidRDefault="00E861E1" w:rsidP="00E861E1">
      <w:r>
        <w:t xml:space="preserve">SRE3, SRH2 – Water spills may not have a major impact on the system </w:t>
      </w:r>
      <w:proofErr w:type="gramStart"/>
      <w:r>
        <w:t>in order to</w:t>
      </w:r>
      <w:proofErr w:type="gramEnd"/>
      <w:r>
        <w:t xml:space="preserve"> mitigate it</w:t>
      </w:r>
      <w:r w:rsidR="002F20D9">
        <w:t>.</w:t>
      </w:r>
    </w:p>
    <w:p w14:paraId="3ABDCFFF" w14:textId="77777777" w:rsidR="008C2205" w:rsidRDefault="008C2205" w:rsidP="004D08BF"/>
    <w:p w14:paraId="7C666E3D" w14:textId="2BEAA803" w:rsidR="0614EB7E" w:rsidRDefault="00143CA8" w:rsidP="00006904">
      <w:pPr>
        <w:pStyle w:val="Heading2"/>
      </w:pPr>
      <w:bookmarkStart w:id="214" w:name="_Toc150723722"/>
      <w:bookmarkStart w:id="215" w:name="_Toc150725561"/>
      <w:bookmarkStart w:id="216" w:name="_Toc150780182"/>
      <w:r>
        <w:t>8</w:t>
      </w:r>
      <w:r w:rsidR="0614EB7E">
        <w:t>.2. Requirements not likely to change</w:t>
      </w:r>
      <w:bookmarkEnd w:id="214"/>
      <w:bookmarkEnd w:id="215"/>
      <w:bookmarkEnd w:id="216"/>
    </w:p>
    <w:p w14:paraId="2E66978F" w14:textId="1195165B" w:rsidR="5C530793" w:rsidRDefault="004E3AE2" w:rsidP="5C530793">
      <w:pPr>
        <w:rPr>
          <w:noProof/>
        </w:rPr>
      </w:pPr>
      <w:r>
        <w:rPr>
          <w:noProof/>
        </w:rPr>
        <w:t xml:space="preserve">The </w:t>
      </w:r>
      <w:r w:rsidR="00F713A3">
        <w:rPr>
          <w:noProof/>
        </w:rPr>
        <w:t xml:space="preserve">requirements not listed in </w:t>
      </w:r>
      <w:r w:rsidR="00DE165E" w:rsidRPr="000B4194">
        <w:rPr>
          <w:b/>
          <w:bCs/>
          <w:noProof/>
        </w:rPr>
        <w:fldChar w:fldCharType="begin"/>
      </w:r>
      <w:r w:rsidR="00DE165E" w:rsidRPr="000B4194">
        <w:rPr>
          <w:b/>
          <w:bCs/>
          <w:noProof/>
        </w:rPr>
        <w:instrText xml:space="preserve"> REF _Ref150723408 \h </w:instrText>
      </w:r>
      <w:r w:rsidR="000B4194">
        <w:rPr>
          <w:b/>
          <w:bCs/>
          <w:noProof/>
        </w:rPr>
        <w:instrText xml:space="preserve"> \* MERGEFORMAT </w:instrText>
      </w:r>
      <w:r w:rsidR="00DE165E" w:rsidRPr="000B4194">
        <w:rPr>
          <w:b/>
          <w:bCs/>
          <w:noProof/>
        </w:rPr>
      </w:r>
      <w:r w:rsidR="00DE165E" w:rsidRPr="000B4194">
        <w:rPr>
          <w:b/>
          <w:bCs/>
          <w:noProof/>
        </w:rPr>
        <w:fldChar w:fldCharType="separate"/>
      </w:r>
      <w:r w:rsidR="000B4194" w:rsidRPr="000B4194">
        <w:rPr>
          <w:b/>
          <w:bCs/>
        </w:rPr>
        <w:t>8.1. Requirements Likely to Change</w:t>
      </w:r>
      <w:r w:rsidR="00DE165E" w:rsidRPr="000B4194">
        <w:rPr>
          <w:b/>
          <w:bCs/>
          <w:noProof/>
        </w:rPr>
        <w:fldChar w:fldCharType="end"/>
      </w:r>
      <w:r>
        <w:rPr>
          <w:noProof/>
        </w:rPr>
        <w:t xml:space="preserve"> are not likely to change.</w:t>
      </w:r>
    </w:p>
    <w:p w14:paraId="1DDD041D" w14:textId="3938245B" w:rsidR="00263772" w:rsidRPr="00263772" w:rsidRDefault="00143CA8" w:rsidP="00C1575A">
      <w:pPr>
        <w:pStyle w:val="Heading1"/>
        <w:rPr>
          <w:noProof/>
        </w:rPr>
      </w:pPr>
      <w:bookmarkStart w:id="217" w:name="_Toc150723723"/>
      <w:bookmarkStart w:id="218" w:name="_Toc150725562"/>
      <w:bookmarkStart w:id="219" w:name="_Toc150780183"/>
      <w:r>
        <w:rPr>
          <w:noProof/>
        </w:rPr>
        <w:t>9</w:t>
      </w:r>
      <w:r w:rsidR="00263772" w:rsidRPr="6177C563">
        <w:rPr>
          <w:noProof/>
        </w:rPr>
        <w:t>. References</w:t>
      </w:r>
      <w:bookmarkEnd w:id="217"/>
      <w:bookmarkEnd w:id="218"/>
      <w:bookmarkEnd w:id="219"/>
    </w:p>
    <w:p w14:paraId="47230B68" w14:textId="77777777" w:rsidR="001F5578" w:rsidRDefault="00E36DCA" w:rsidP="00363AA8">
      <w:pPr>
        <w:pStyle w:val="ListParagraph"/>
        <w:numPr>
          <w:ilvl w:val="0"/>
          <w:numId w:val="34"/>
        </w:numPr>
        <w:rPr>
          <w:noProof/>
        </w:rPr>
      </w:pPr>
      <w:r w:rsidRPr="00363AA8">
        <w:t xml:space="preserve">S. Datta, “What Is Functional </w:t>
      </w:r>
      <w:proofErr w:type="gramStart"/>
      <w:r w:rsidRPr="00363AA8">
        <w:t>Decomposition?,</w:t>
      </w:r>
      <w:proofErr w:type="gramEnd"/>
      <w:r w:rsidRPr="00363AA8">
        <w:t xml:space="preserve">” </w:t>
      </w:r>
      <w:proofErr w:type="spellStart"/>
      <w:r w:rsidRPr="00363AA8">
        <w:t>Baeldung</w:t>
      </w:r>
      <w:proofErr w:type="spellEnd"/>
      <w:r w:rsidRPr="00363AA8">
        <w:t xml:space="preserve">, </w:t>
      </w:r>
      <w:hyperlink r:id="rId16" w:history="1">
        <w:r w:rsidRPr="00363AA8">
          <w:rPr>
            <w:rStyle w:val="Hyperlink"/>
          </w:rPr>
          <w:t>https://www.baeldung.com/cs/functional-decomposition</w:t>
        </w:r>
      </w:hyperlink>
      <w:r w:rsidRPr="00363AA8">
        <w:t xml:space="preserve"> (</w:t>
      </w:r>
      <w:r w:rsidR="005C5627" w:rsidRPr="00363AA8">
        <w:t>A</w:t>
      </w:r>
      <w:r w:rsidRPr="00363AA8">
        <w:t>ccessed Nov. 12, 2023).</w:t>
      </w:r>
    </w:p>
    <w:p w14:paraId="25D98A15" w14:textId="61E5C77E" w:rsidR="00B44CDC" w:rsidRPr="00363AA8" w:rsidRDefault="00B44CDC" w:rsidP="00363AA8">
      <w:pPr>
        <w:pStyle w:val="ListParagraph"/>
        <w:numPr>
          <w:ilvl w:val="0"/>
          <w:numId w:val="34"/>
        </w:numPr>
        <w:rPr>
          <w:noProof/>
        </w:rPr>
      </w:pPr>
      <w:r w:rsidRPr="00363AA8">
        <w:t xml:space="preserve">D. L. </w:t>
      </w:r>
      <w:proofErr w:type="spellStart"/>
      <w:r w:rsidRPr="00363AA8">
        <w:t>Lempia</w:t>
      </w:r>
      <w:proofErr w:type="spellEnd"/>
      <w:r w:rsidRPr="00363AA8">
        <w:t xml:space="preserve"> and S. P. Miller, </w:t>
      </w:r>
      <w:r w:rsidRPr="001F5578">
        <w:rPr>
          <w:i/>
          <w:iCs/>
        </w:rPr>
        <w:t>Requirements Engineering Management Handbook</w:t>
      </w:r>
      <w:r w:rsidRPr="00363AA8">
        <w:t xml:space="preserve">. Washington, DC: U.S. Department of Transportation, 2009. </w:t>
      </w:r>
    </w:p>
    <w:sectPr w:rsidR="00B44CDC" w:rsidRPr="00363AA8" w:rsidSect="00393474">
      <w:pgSz w:w="12240" w:h="15840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7D737" w14:textId="77777777" w:rsidR="00304CED" w:rsidRDefault="00304CED" w:rsidP="0077173D">
      <w:pPr>
        <w:spacing w:after="0" w:line="240" w:lineRule="auto"/>
      </w:pPr>
      <w:r>
        <w:separator/>
      </w:r>
    </w:p>
  </w:endnote>
  <w:endnote w:type="continuationSeparator" w:id="0">
    <w:p w14:paraId="3179837B" w14:textId="77777777" w:rsidR="00304CED" w:rsidRDefault="00304CED" w:rsidP="0077173D">
      <w:pPr>
        <w:spacing w:after="0" w:line="240" w:lineRule="auto"/>
      </w:pPr>
      <w:r>
        <w:continuationSeparator/>
      </w:r>
    </w:p>
  </w:endnote>
  <w:endnote w:type="continuationNotice" w:id="1">
    <w:p w14:paraId="64A0711C" w14:textId="77777777" w:rsidR="00304CED" w:rsidRDefault="00304C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162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827F1" w14:textId="2063474C" w:rsidR="00EA2D11" w:rsidRDefault="00EA2D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67210A" w14:textId="0DA53839" w:rsidR="0077173D" w:rsidRDefault="00771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01229" w14:textId="77777777" w:rsidR="00304CED" w:rsidRDefault="00304CED" w:rsidP="0077173D">
      <w:pPr>
        <w:spacing w:after="0" w:line="240" w:lineRule="auto"/>
      </w:pPr>
      <w:r>
        <w:separator/>
      </w:r>
    </w:p>
  </w:footnote>
  <w:footnote w:type="continuationSeparator" w:id="0">
    <w:p w14:paraId="0F6B4F6B" w14:textId="77777777" w:rsidR="00304CED" w:rsidRDefault="00304CED" w:rsidP="0077173D">
      <w:pPr>
        <w:spacing w:after="0" w:line="240" w:lineRule="auto"/>
      </w:pPr>
      <w:r>
        <w:continuationSeparator/>
      </w:r>
    </w:p>
  </w:footnote>
  <w:footnote w:type="continuationNotice" w:id="1">
    <w:p w14:paraId="7D8520D2" w14:textId="77777777" w:rsidR="00304CED" w:rsidRDefault="00304C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D251" w14:textId="3911AB7F" w:rsidR="00116804" w:rsidRPr="00C3380A" w:rsidRDefault="00116804" w:rsidP="00116804">
    <w:pPr>
      <w:pStyle w:val="Header"/>
      <w:jc w:val="right"/>
      <w:rPr>
        <w:sz w:val="20"/>
        <w:szCs w:val="20"/>
      </w:rPr>
    </w:pPr>
    <w:r w:rsidRPr="00C3380A">
      <w:t>Group 12 – Botanica</w:t>
    </w:r>
    <w:r w:rsidR="004D0F0A">
      <w:t xml:space="preserve">, </w:t>
    </w:r>
    <w:r w:rsidRPr="00C3380A">
      <w:t>SproutBot</w:t>
    </w:r>
  </w:p>
  <w:p w14:paraId="507CF002" w14:textId="2B275CD0" w:rsidR="0077173D" w:rsidRDefault="0077173D" w:rsidP="00FE1ED4">
    <w:pPr>
      <w:pStyle w:val="Header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896"/>
    <w:multiLevelType w:val="hybridMultilevel"/>
    <w:tmpl w:val="2E7EDC5E"/>
    <w:lvl w:ilvl="0" w:tplc="FFFFFFFF">
      <w:start w:val="1"/>
      <w:numFmt w:val="decimal"/>
      <w:lvlText w:val="PD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6F8E"/>
    <w:multiLevelType w:val="hybridMultilevel"/>
    <w:tmpl w:val="D94261E0"/>
    <w:lvl w:ilvl="0" w:tplc="FFFFFFFF">
      <w:start w:val="1"/>
      <w:numFmt w:val="decimal"/>
      <w:lvlText w:val="RN%1."/>
      <w:lvlJc w:val="left"/>
      <w:pPr>
        <w:ind w:left="1247" w:hanging="887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C4256"/>
    <w:multiLevelType w:val="hybridMultilevel"/>
    <w:tmpl w:val="7F882268"/>
    <w:lvl w:ilvl="0" w:tplc="07E6685E">
      <w:start w:val="1"/>
      <w:numFmt w:val="decimal"/>
      <w:lvlText w:val="SRE%1."/>
      <w:lvlJc w:val="left"/>
      <w:pPr>
        <w:ind w:left="1247" w:hanging="88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1853"/>
    <w:multiLevelType w:val="hybridMultilevel"/>
    <w:tmpl w:val="CF5C9E00"/>
    <w:lvl w:ilvl="0" w:tplc="4380F190">
      <w:start w:val="1"/>
      <w:numFmt w:val="decimal"/>
      <w:lvlText w:val="SRR%1."/>
      <w:lvlJc w:val="left"/>
      <w:pPr>
        <w:ind w:left="1247" w:hanging="88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A5A60"/>
    <w:multiLevelType w:val="hybridMultilevel"/>
    <w:tmpl w:val="9ABCC25E"/>
    <w:lvl w:ilvl="0" w:tplc="7CA09FE8">
      <w:start w:val="1"/>
      <w:numFmt w:val="decimal"/>
      <w:lvlText w:val="SRH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10C64"/>
    <w:multiLevelType w:val="hybridMultilevel"/>
    <w:tmpl w:val="87DEBE5A"/>
    <w:lvl w:ilvl="0" w:tplc="1009000F">
      <w:start w:val="1"/>
      <w:numFmt w:val="decimal"/>
      <w:lvlText w:val="%1."/>
      <w:lvlJc w:val="left"/>
      <w:pPr>
        <w:ind w:left="1247" w:hanging="89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F91FA"/>
    <w:multiLevelType w:val="hybridMultilevel"/>
    <w:tmpl w:val="FFFFFFFF"/>
    <w:lvl w:ilvl="0" w:tplc="94D4EEB4">
      <w:start w:val="1"/>
      <w:numFmt w:val="decimal"/>
      <w:lvlText w:val="%1."/>
      <w:lvlJc w:val="left"/>
      <w:pPr>
        <w:ind w:left="720" w:hanging="360"/>
      </w:pPr>
    </w:lvl>
    <w:lvl w:ilvl="1" w:tplc="0C2EBB1C">
      <w:start w:val="1"/>
      <w:numFmt w:val="lowerLetter"/>
      <w:lvlText w:val="%2."/>
      <w:lvlJc w:val="left"/>
      <w:pPr>
        <w:ind w:left="1440" w:hanging="360"/>
      </w:pPr>
    </w:lvl>
    <w:lvl w:ilvl="2" w:tplc="BE66C994">
      <w:start w:val="1"/>
      <w:numFmt w:val="lowerRoman"/>
      <w:lvlText w:val="%3."/>
      <w:lvlJc w:val="right"/>
      <w:pPr>
        <w:ind w:left="2160" w:hanging="180"/>
      </w:pPr>
    </w:lvl>
    <w:lvl w:ilvl="3" w:tplc="A70AA966">
      <w:start w:val="1"/>
      <w:numFmt w:val="decimal"/>
      <w:lvlText w:val="%4."/>
      <w:lvlJc w:val="left"/>
      <w:pPr>
        <w:ind w:left="2880" w:hanging="360"/>
      </w:pPr>
    </w:lvl>
    <w:lvl w:ilvl="4" w:tplc="3B081F0E">
      <w:start w:val="1"/>
      <w:numFmt w:val="lowerLetter"/>
      <w:lvlText w:val="%5."/>
      <w:lvlJc w:val="left"/>
      <w:pPr>
        <w:ind w:left="3600" w:hanging="360"/>
      </w:pPr>
    </w:lvl>
    <w:lvl w:ilvl="5" w:tplc="AADC5814">
      <w:start w:val="1"/>
      <w:numFmt w:val="lowerRoman"/>
      <w:lvlText w:val="%6."/>
      <w:lvlJc w:val="right"/>
      <w:pPr>
        <w:ind w:left="4320" w:hanging="180"/>
      </w:pPr>
    </w:lvl>
    <w:lvl w:ilvl="6" w:tplc="635C4C2E">
      <w:start w:val="1"/>
      <w:numFmt w:val="decimal"/>
      <w:lvlText w:val="%7."/>
      <w:lvlJc w:val="left"/>
      <w:pPr>
        <w:ind w:left="5040" w:hanging="360"/>
      </w:pPr>
    </w:lvl>
    <w:lvl w:ilvl="7" w:tplc="136ED00A">
      <w:start w:val="1"/>
      <w:numFmt w:val="lowerLetter"/>
      <w:lvlText w:val="%8."/>
      <w:lvlJc w:val="left"/>
      <w:pPr>
        <w:ind w:left="5760" w:hanging="360"/>
      </w:pPr>
    </w:lvl>
    <w:lvl w:ilvl="8" w:tplc="AB80E31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A22E5"/>
    <w:multiLevelType w:val="hybridMultilevel"/>
    <w:tmpl w:val="C87837F2"/>
    <w:lvl w:ilvl="0" w:tplc="EC483CD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E04F9"/>
    <w:multiLevelType w:val="hybridMultilevel"/>
    <w:tmpl w:val="E55C9E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35B08"/>
    <w:multiLevelType w:val="hybridMultilevel"/>
    <w:tmpl w:val="C8EA64A8"/>
    <w:lvl w:ilvl="0" w:tplc="FFFFFFFF">
      <w:start w:val="1"/>
      <w:numFmt w:val="decimal"/>
      <w:lvlText w:val="RM%1."/>
      <w:lvlJc w:val="left"/>
      <w:pPr>
        <w:ind w:left="1247" w:hanging="887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D4D31"/>
    <w:multiLevelType w:val="hybridMultilevel"/>
    <w:tmpl w:val="C8EA64A8"/>
    <w:lvl w:ilvl="0" w:tplc="FFFFFFFF">
      <w:start w:val="1"/>
      <w:numFmt w:val="decimal"/>
      <w:lvlText w:val="RM%1."/>
      <w:lvlJc w:val="left"/>
      <w:pPr>
        <w:ind w:left="1247" w:hanging="887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417C4"/>
    <w:multiLevelType w:val="hybridMultilevel"/>
    <w:tmpl w:val="CF5C9E00"/>
    <w:lvl w:ilvl="0" w:tplc="FFFFFFFF">
      <w:start w:val="1"/>
      <w:numFmt w:val="decimal"/>
      <w:lvlText w:val="SRR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11388"/>
    <w:multiLevelType w:val="hybridMultilevel"/>
    <w:tmpl w:val="BFFA52FE"/>
    <w:lvl w:ilvl="0" w:tplc="12F0F0FA">
      <w:start w:val="1"/>
      <w:numFmt w:val="decimal"/>
      <w:lvlText w:val="E%1."/>
      <w:lvlJc w:val="left"/>
      <w:pPr>
        <w:ind w:left="1247" w:hanging="88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85953"/>
    <w:multiLevelType w:val="hybridMultilevel"/>
    <w:tmpl w:val="79484D48"/>
    <w:lvl w:ilvl="0" w:tplc="5E02F90E">
      <w:start w:val="1"/>
      <w:numFmt w:val="decimal"/>
      <w:lvlText w:val="NF%1."/>
      <w:lvlJc w:val="left"/>
      <w:pPr>
        <w:ind w:left="1247" w:hanging="89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F1A65"/>
    <w:multiLevelType w:val="hybridMultilevel"/>
    <w:tmpl w:val="55FAAE48"/>
    <w:lvl w:ilvl="0" w:tplc="FFFFFFFF">
      <w:start w:val="1"/>
      <w:numFmt w:val="decimal"/>
      <w:lvlText w:val="H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31EAA"/>
    <w:multiLevelType w:val="hybridMultilevel"/>
    <w:tmpl w:val="93FE171A"/>
    <w:lvl w:ilvl="0" w:tplc="C64CC3C2">
      <w:start w:val="1"/>
      <w:numFmt w:val="decimal"/>
      <w:lvlText w:val="SRE%1."/>
      <w:lvlJc w:val="left"/>
      <w:pPr>
        <w:ind w:left="1247" w:hanging="88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01D3D"/>
    <w:multiLevelType w:val="hybridMultilevel"/>
    <w:tmpl w:val="55FAAE48"/>
    <w:lvl w:ilvl="0" w:tplc="FFFFFFFF">
      <w:start w:val="1"/>
      <w:numFmt w:val="decimal"/>
      <w:lvlText w:val="H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A5C61"/>
    <w:multiLevelType w:val="hybridMultilevel"/>
    <w:tmpl w:val="5F1AED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FACC111C">
      <w:start w:val="1"/>
      <w:numFmt w:val="bullet"/>
      <w:lvlText w:val=""/>
      <w:lvlJc w:val="left"/>
      <w:pPr>
        <w:ind w:left="737" w:hanging="340"/>
      </w:pPr>
      <w:rPr>
        <w:rFonts w:ascii="Symbol" w:hAnsi="Symbol" w:hint="default"/>
      </w:rPr>
    </w:lvl>
    <w:lvl w:ilvl="2" w:tplc="D540896C">
      <w:start w:val="1"/>
      <w:numFmt w:val="bullet"/>
      <w:lvlText w:val="o"/>
      <w:lvlJc w:val="left"/>
      <w:pPr>
        <w:ind w:left="1474" w:hanging="340"/>
      </w:pPr>
      <w:rPr>
        <w:rFonts w:ascii="Courier New" w:hAnsi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50525"/>
    <w:multiLevelType w:val="hybridMultilevel"/>
    <w:tmpl w:val="F78EC528"/>
    <w:lvl w:ilvl="0" w:tplc="FFFFFFFF">
      <w:start w:val="1"/>
      <w:numFmt w:val="decimal"/>
      <w:lvlText w:val="PM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26492"/>
    <w:multiLevelType w:val="hybridMultilevel"/>
    <w:tmpl w:val="7F882268"/>
    <w:lvl w:ilvl="0" w:tplc="FFFFFFFF">
      <w:start w:val="1"/>
      <w:numFmt w:val="decimal"/>
      <w:lvlText w:val="SRE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43C10"/>
    <w:multiLevelType w:val="hybridMultilevel"/>
    <w:tmpl w:val="CF5C9E00"/>
    <w:lvl w:ilvl="0" w:tplc="FFFFFFFF">
      <w:start w:val="1"/>
      <w:numFmt w:val="decimal"/>
      <w:lvlText w:val="SRR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B3C76"/>
    <w:multiLevelType w:val="hybridMultilevel"/>
    <w:tmpl w:val="978E9010"/>
    <w:lvl w:ilvl="0" w:tplc="FFFFFFFF">
      <w:start w:val="1"/>
      <w:numFmt w:val="decimal"/>
      <w:lvlText w:val="SRP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00837"/>
    <w:multiLevelType w:val="hybridMultilevel"/>
    <w:tmpl w:val="978E9010"/>
    <w:lvl w:ilvl="0" w:tplc="FFFFFFFF">
      <w:start w:val="1"/>
      <w:numFmt w:val="decimal"/>
      <w:lvlText w:val="SRP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E0814"/>
    <w:multiLevelType w:val="hybridMultilevel"/>
    <w:tmpl w:val="978E9010"/>
    <w:lvl w:ilvl="0" w:tplc="814CD550">
      <w:start w:val="1"/>
      <w:numFmt w:val="decimal"/>
      <w:lvlText w:val="SRP%1."/>
      <w:lvlJc w:val="left"/>
      <w:pPr>
        <w:ind w:left="1247" w:hanging="88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B2417"/>
    <w:multiLevelType w:val="hybridMultilevel"/>
    <w:tmpl w:val="F78EC528"/>
    <w:lvl w:ilvl="0" w:tplc="FFFFFFFF">
      <w:start w:val="1"/>
      <w:numFmt w:val="decimal"/>
      <w:lvlText w:val="PM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04A16"/>
    <w:multiLevelType w:val="hybridMultilevel"/>
    <w:tmpl w:val="C8EA64A8"/>
    <w:lvl w:ilvl="0" w:tplc="B3B259F6">
      <w:start w:val="1"/>
      <w:numFmt w:val="decimal"/>
      <w:lvlText w:val="RM%1."/>
      <w:lvlJc w:val="left"/>
      <w:pPr>
        <w:ind w:left="1247" w:hanging="887"/>
      </w:pPr>
      <w:rPr>
        <w:rFonts w:hint="default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529C4"/>
    <w:multiLevelType w:val="hybridMultilevel"/>
    <w:tmpl w:val="BFFA52FE"/>
    <w:lvl w:ilvl="0" w:tplc="FFFFFFFF">
      <w:start w:val="1"/>
      <w:numFmt w:val="decimal"/>
      <w:lvlText w:val="E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15DF7"/>
    <w:multiLevelType w:val="hybridMultilevel"/>
    <w:tmpl w:val="9ABCC25E"/>
    <w:lvl w:ilvl="0" w:tplc="FFFFFFFF">
      <w:start w:val="1"/>
      <w:numFmt w:val="decimal"/>
      <w:lvlText w:val="SRH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66390"/>
    <w:multiLevelType w:val="hybridMultilevel"/>
    <w:tmpl w:val="F78EC528"/>
    <w:lvl w:ilvl="0" w:tplc="FFFFFFFF">
      <w:start w:val="1"/>
      <w:numFmt w:val="decimal"/>
      <w:lvlText w:val="PM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C0536"/>
    <w:multiLevelType w:val="hybridMultilevel"/>
    <w:tmpl w:val="2E7EDC5E"/>
    <w:lvl w:ilvl="0" w:tplc="FFFFFFFF">
      <w:start w:val="1"/>
      <w:numFmt w:val="decimal"/>
      <w:lvlText w:val="PD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D10DBD"/>
    <w:multiLevelType w:val="hybridMultilevel"/>
    <w:tmpl w:val="55FAAE48"/>
    <w:lvl w:ilvl="0" w:tplc="10863816">
      <w:start w:val="1"/>
      <w:numFmt w:val="decimal"/>
      <w:lvlText w:val="H%1."/>
      <w:lvlJc w:val="left"/>
      <w:pPr>
        <w:ind w:left="1247" w:hanging="88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4151A"/>
    <w:multiLevelType w:val="hybridMultilevel"/>
    <w:tmpl w:val="50AC6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A6596"/>
    <w:multiLevelType w:val="hybridMultilevel"/>
    <w:tmpl w:val="2E7EDC5E"/>
    <w:lvl w:ilvl="0" w:tplc="FFFFFFFF">
      <w:start w:val="1"/>
      <w:numFmt w:val="decimal"/>
      <w:lvlText w:val="PD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EB5BAF"/>
    <w:multiLevelType w:val="hybridMultilevel"/>
    <w:tmpl w:val="D94261E0"/>
    <w:lvl w:ilvl="0" w:tplc="EC7610EC">
      <w:start w:val="1"/>
      <w:numFmt w:val="decimal"/>
      <w:lvlText w:val="RN%1."/>
      <w:lvlJc w:val="left"/>
      <w:pPr>
        <w:ind w:left="1247" w:hanging="887"/>
      </w:pPr>
      <w:rPr>
        <w:rFonts w:hint="default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A5919"/>
    <w:multiLevelType w:val="hybridMultilevel"/>
    <w:tmpl w:val="9EAEF4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36E28"/>
    <w:multiLevelType w:val="hybridMultilevel"/>
    <w:tmpl w:val="C8EA64A8"/>
    <w:lvl w:ilvl="0" w:tplc="FFFFFFFF">
      <w:start w:val="1"/>
      <w:numFmt w:val="decimal"/>
      <w:lvlText w:val="RM%1."/>
      <w:lvlJc w:val="left"/>
      <w:pPr>
        <w:ind w:left="1247" w:hanging="887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EF3A3"/>
    <w:multiLevelType w:val="hybridMultilevel"/>
    <w:tmpl w:val="814E2C9A"/>
    <w:lvl w:ilvl="0" w:tplc="802A6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2B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BA5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E7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0F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8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A4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8A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2E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F1C47"/>
    <w:multiLevelType w:val="hybridMultilevel"/>
    <w:tmpl w:val="7F882268"/>
    <w:lvl w:ilvl="0" w:tplc="FFFFFFFF">
      <w:start w:val="1"/>
      <w:numFmt w:val="decimal"/>
      <w:lvlText w:val="SRE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8D7A29"/>
    <w:multiLevelType w:val="hybridMultilevel"/>
    <w:tmpl w:val="2E7EDC5E"/>
    <w:lvl w:ilvl="0" w:tplc="FFFFFFFF">
      <w:start w:val="1"/>
      <w:numFmt w:val="decimal"/>
      <w:lvlText w:val="PD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9C0136"/>
    <w:multiLevelType w:val="hybridMultilevel"/>
    <w:tmpl w:val="636EEB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E51E0"/>
    <w:multiLevelType w:val="hybridMultilevel"/>
    <w:tmpl w:val="CF5C9E00"/>
    <w:lvl w:ilvl="0" w:tplc="FFFFFFFF">
      <w:start w:val="1"/>
      <w:numFmt w:val="decimal"/>
      <w:lvlText w:val="SRR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27BD9"/>
    <w:multiLevelType w:val="hybridMultilevel"/>
    <w:tmpl w:val="30FA5382"/>
    <w:lvl w:ilvl="0" w:tplc="12F0F0FA">
      <w:start w:val="1"/>
      <w:numFmt w:val="decimal"/>
      <w:lvlText w:val="E%1."/>
      <w:lvlJc w:val="left"/>
      <w:pPr>
        <w:ind w:left="1247" w:hanging="887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C6745B"/>
    <w:multiLevelType w:val="hybridMultilevel"/>
    <w:tmpl w:val="9ABCC25E"/>
    <w:lvl w:ilvl="0" w:tplc="FFFFFFFF">
      <w:start w:val="1"/>
      <w:numFmt w:val="decimal"/>
      <w:lvlText w:val="SRH%1."/>
      <w:lvlJc w:val="left"/>
      <w:pPr>
        <w:ind w:left="1247" w:hanging="88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598001">
    <w:abstractNumId w:val="36"/>
  </w:num>
  <w:num w:numId="2" w16cid:durableId="1786577415">
    <w:abstractNumId w:val="34"/>
  </w:num>
  <w:num w:numId="3" w16cid:durableId="415368054">
    <w:abstractNumId w:val="31"/>
  </w:num>
  <w:num w:numId="4" w16cid:durableId="1817523926">
    <w:abstractNumId w:val="39"/>
  </w:num>
  <w:num w:numId="5" w16cid:durableId="723916114">
    <w:abstractNumId w:val="8"/>
  </w:num>
  <w:num w:numId="6" w16cid:durableId="1091513778">
    <w:abstractNumId w:val="17"/>
  </w:num>
  <w:num w:numId="7" w16cid:durableId="1939290821">
    <w:abstractNumId w:val="25"/>
  </w:num>
  <w:num w:numId="8" w16cid:durableId="378483013">
    <w:abstractNumId w:val="33"/>
  </w:num>
  <w:num w:numId="9" w16cid:durableId="779296719">
    <w:abstractNumId w:val="3"/>
  </w:num>
  <w:num w:numId="10" w16cid:durableId="1273593454">
    <w:abstractNumId w:val="28"/>
  </w:num>
  <w:num w:numId="11" w16cid:durableId="1474248597">
    <w:abstractNumId w:val="0"/>
  </w:num>
  <w:num w:numId="12" w16cid:durableId="1951204704">
    <w:abstractNumId w:val="23"/>
  </w:num>
  <w:num w:numId="13" w16cid:durableId="790436736">
    <w:abstractNumId w:val="15"/>
  </w:num>
  <w:num w:numId="14" w16cid:durableId="227807569">
    <w:abstractNumId w:val="2"/>
  </w:num>
  <w:num w:numId="15" w16cid:durableId="1725634976">
    <w:abstractNumId w:val="4"/>
  </w:num>
  <w:num w:numId="16" w16cid:durableId="1891531722">
    <w:abstractNumId w:val="12"/>
  </w:num>
  <w:num w:numId="17" w16cid:durableId="2141146619">
    <w:abstractNumId w:val="30"/>
  </w:num>
  <w:num w:numId="18" w16cid:durableId="1426536489">
    <w:abstractNumId w:val="40"/>
  </w:num>
  <w:num w:numId="19" w16cid:durableId="1308196403">
    <w:abstractNumId w:val="21"/>
  </w:num>
  <w:num w:numId="20" w16cid:durableId="2128232668">
    <w:abstractNumId w:val="19"/>
  </w:num>
  <w:num w:numId="21" w16cid:durableId="423654592">
    <w:abstractNumId w:val="42"/>
  </w:num>
  <w:num w:numId="22" w16cid:durableId="1492134650">
    <w:abstractNumId w:val="16"/>
  </w:num>
  <w:num w:numId="23" w16cid:durableId="1263222176">
    <w:abstractNumId w:val="35"/>
  </w:num>
  <w:num w:numId="24" w16cid:durableId="1047530172">
    <w:abstractNumId w:val="24"/>
  </w:num>
  <w:num w:numId="25" w16cid:durableId="1658529160">
    <w:abstractNumId w:val="1"/>
  </w:num>
  <w:num w:numId="26" w16cid:durableId="2049408666">
    <w:abstractNumId w:val="32"/>
  </w:num>
  <w:num w:numId="27" w16cid:durableId="1992951606">
    <w:abstractNumId w:val="26"/>
  </w:num>
  <w:num w:numId="28" w16cid:durableId="2019574701">
    <w:abstractNumId w:val="9"/>
  </w:num>
  <w:num w:numId="29" w16cid:durableId="1755777486">
    <w:abstractNumId w:val="20"/>
  </w:num>
  <w:num w:numId="30" w16cid:durableId="2008441908">
    <w:abstractNumId w:val="41"/>
  </w:num>
  <w:num w:numId="31" w16cid:durableId="341127539">
    <w:abstractNumId w:val="13"/>
  </w:num>
  <w:num w:numId="32" w16cid:durableId="2023165646">
    <w:abstractNumId w:val="5"/>
  </w:num>
  <w:num w:numId="33" w16cid:durableId="33890482">
    <w:abstractNumId w:val="6"/>
  </w:num>
  <w:num w:numId="34" w16cid:durableId="1491679066">
    <w:abstractNumId w:val="7"/>
  </w:num>
  <w:num w:numId="35" w16cid:durableId="1165433618">
    <w:abstractNumId w:val="14"/>
  </w:num>
  <w:num w:numId="36" w16cid:durableId="457259178">
    <w:abstractNumId w:val="10"/>
  </w:num>
  <w:num w:numId="37" w16cid:durableId="2050520826">
    <w:abstractNumId w:val="18"/>
  </w:num>
  <w:num w:numId="38" w16cid:durableId="1178083459">
    <w:abstractNumId w:val="38"/>
  </w:num>
  <w:num w:numId="39" w16cid:durableId="460851162">
    <w:abstractNumId w:val="29"/>
  </w:num>
  <w:num w:numId="40" w16cid:durableId="2014411978">
    <w:abstractNumId w:val="11"/>
  </w:num>
  <w:num w:numId="41" w16cid:durableId="1231426731">
    <w:abstractNumId w:val="22"/>
  </w:num>
  <w:num w:numId="42" w16cid:durableId="212549643">
    <w:abstractNumId w:val="37"/>
  </w:num>
  <w:num w:numId="43" w16cid:durableId="622230289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7B"/>
    <w:rsid w:val="0000135C"/>
    <w:rsid w:val="00002063"/>
    <w:rsid w:val="0000247A"/>
    <w:rsid w:val="000024A4"/>
    <w:rsid w:val="000032B4"/>
    <w:rsid w:val="0000426E"/>
    <w:rsid w:val="00004AB1"/>
    <w:rsid w:val="00004D31"/>
    <w:rsid w:val="00004D5B"/>
    <w:rsid w:val="000058DC"/>
    <w:rsid w:val="00005E7B"/>
    <w:rsid w:val="0000630E"/>
    <w:rsid w:val="00006904"/>
    <w:rsid w:val="0000721E"/>
    <w:rsid w:val="000077A6"/>
    <w:rsid w:val="0001052B"/>
    <w:rsid w:val="00010988"/>
    <w:rsid w:val="00011023"/>
    <w:rsid w:val="0001148D"/>
    <w:rsid w:val="00012822"/>
    <w:rsid w:val="00012A00"/>
    <w:rsid w:val="00012FC8"/>
    <w:rsid w:val="000135AF"/>
    <w:rsid w:val="00014180"/>
    <w:rsid w:val="00014359"/>
    <w:rsid w:val="00015497"/>
    <w:rsid w:val="00015CD1"/>
    <w:rsid w:val="0001601F"/>
    <w:rsid w:val="0001613A"/>
    <w:rsid w:val="000164ED"/>
    <w:rsid w:val="00016BD8"/>
    <w:rsid w:val="00017171"/>
    <w:rsid w:val="00017DE8"/>
    <w:rsid w:val="00022661"/>
    <w:rsid w:val="00022755"/>
    <w:rsid w:val="00022AC0"/>
    <w:rsid w:val="00022FC9"/>
    <w:rsid w:val="00022FFF"/>
    <w:rsid w:val="00023D1C"/>
    <w:rsid w:val="00025394"/>
    <w:rsid w:val="00025D77"/>
    <w:rsid w:val="000265AF"/>
    <w:rsid w:val="000269E5"/>
    <w:rsid w:val="0002741F"/>
    <w:rsid w:val="000274E2"/>
    <w:rsid w:val="00027551"/>
    <w:rsid w:val="00030D15"/>
    <w:rsid w:val="00030F69"/>
    <w:rsid w:val="000314D5"/>
    <w:rsid w:val="0003156A"/>
    <w:rsid w:val="00031631"/>
    <w:rsid w:val="000322B0"/>
    <w:rsid w:val="00032782"/>
    <w:rsid w:val="00033A3D"/>
    <w:rsid w:val="00034320"/>
    <w:rsid w:val="00034C95"/>
    <w:rsid w:val="0003525F"/>
    <w:rsid w:val="00035270"/>
    <w:rsid w:val="00035EF7"/>
    <w:rsid w:val="0003617D"/>
    <w:rsid w:val="00036634"/>
    <w:rsid w:val="000367B9"/>
    <w:rsid w:val="0003686D"/>
    <w:rsid w:val="00037092"/>
    <w:rsid w:val="00037445"/>
    <w:rsid w:val="000374AC"/>
    <w:rsid w:val="00037682"/>
    <w:rsid w:val="00037801"/>
    <w:rsid w:val="0003DF24"/>
    <w:rsid w:val="0004019C"/>
    <w:rsid w:val="000409F0"/>
    <w:rsid w:val="00041CC1"/>
    <w:rsid w:val="00041ECC"/>
    <w:rsid w:val="00042029"/>
    <w:rsid w:val="00042509"/>
    <w:rsid w:val="00042DAB"/>
    <w:rsid w:val="000431C6"/>
    <w:rsid w:val="000433A4"/>
    <w:rsid w:val="00043A5B"/>
    <w:rsid w:val="00043CCA"/>
    <w:rsid w:val="000441B7"/>
    <w:rsid w:val="0004578A"/>
    <w:rsid w:val="000457D1"/>
    <w:rsid w:val="00045F99"/>
    <w:rsid w:val="000463DC"/>
    <w:rsid w:val="00046CE7"/>
    <w:rsid w:val="00047893"/>
    <w:rsid w:val="00050276"/>
    <w:rsid w:val="00050287"/>
    <w:rsid w:val="00050598"/>
    <w:rsid w:val="00050B9E"/>
    <w:rsid w:val="0005107E"/>
    <w:rsid w:val="00051187"/>
    <w:rsid w:val="00051243"/>
    <w:rsid w:val="00051B30"/>
    <w:rsid w:val="00052343"/>
    <w:rsid w:val="00052C34"/>
    <w:rsid w:val="00052CA3"/>
    <w:rsid w:val="00053502"/>
    <w:rsid w:val="000539B5"/>
    <w:rsid w:val="00053A6B"/>
    <w:rsid w:val="00053C84"/>
    <w:rsid w:val="000544E9"/>
    <w:rsid w:val="0005482C"/>
    <w:rsid w:val="0005483D"/>
    <w:rsid w:val="0005494E"/>
    <w:rsid w:val="0005506A"/>
    <w:rsid w:val="0005520C"/>
    <w:rsid w:val="000556B6"/>
    <w:rsid w:val="00055AAC"/>
    <w:rsid w:val="00055F53"/>
    <w:rsid w:val="000568C6"/>
    <w:rsid w:val="000569E1"/>
    <w:rsid w:val="00056C35"/>
    <w:rsid w:val="00056E65"/>
    <w:rsid w:val="000578D7"/>
    <w:rsid w:val="00057DF9"/>
    <w:rsid w:val="00060C1C"/>
    <w:rsid w:val="00061461"/>
    <w:rsid w:val="00061484"/>
    <w:rsid w:val="000616E8"/>
    <w:rsid w:val="000622C5"/>
    <w:rsid w:val="00062556"/>
    <w:rsid w:val="00062666"/>
    <w:rsid w:val="0006292E"/>
    <w:rsid w:val="0006329B"/>
    <w:rsid w:val="00063A9B"/>
    <w:rsid w:val="00063B82"/>
    <w:rsid w:val="00063B88"/>
    <w:rsid w:val="00063F6F"/>
    <w:rsid w:val="00064086"/>
    <w:rsid w:val="0006551D"/>
    <w:rsid w:val="0006559A"/>
    <w:rsid w:val="000655A4"/>
    <w:rsid w:val="0006578B"/>
    <w:rsid w:val="00065903"/>
    <w:rsid w:val="00065CAF"/>
    <w:rsid w:val="00066259"/>
    <w:rsid w:val="00066AF8"/>
    <w:rsid w:val="0007143D"/>
    <w:rsid w:val="00071467"/>
    <w:rsid w:val="00071BFE"/>
    <w:rsid w:val="00071C32"/>
    <w:rsid w:val="00072B5B"/>
    <w:rsid w:val="00072B66"/>
    <w:rsid w:val="000731B8"/>
    <w:rsid w:val="00073BA0"/>
    <w:rsid w:val="00073DDC"/>
    <w:rsid w:val="0007421B"/>
    <w:rsid w:val="00074C4F"/>
    <w:rsid w:val="00074E9A"/>
    <w:rsid w:val="0007547D"/>
    <w:rsid w:val="00075FEA"/>
    <w:rsid w:val="00076417"/>
    <w:rsid w:val="00077158"/>
    <w:rsid w:val="00077C6C"/>
    <w:rsid w:val="00077D71"/>
    <w:rsid w:val="0008059B"/>
    <w:rsid w:val="00081A22"/>
    <w:rsid w:val="0008257E"/>
    <w:rsid w:val="00082A03"/>
    <w:rsid w:val="000839B5"/>
    <w:rsid w:val="00083E54"/>
    <w:rsid w:val="0008508F"/>
    <w:rsid w:val="00085AA1"/>
    <w:rsid w:val="000862AB"/>
    <w:rsid w:val="0008734D"/>
    <w:rsid w:val="00087C99"/>
    <w:rsid w:val="00087FCE"/>
    <w:rsid w:val="000905E6"/>
    <w:rsid w:val="00092432"/>
    <w:rsid w:val="00092931"/>
    <w:rsid w:val="0009439B"/>
    <w:rsid w:val="000944AC"/>
    <w:rsid w:val="000945C4"/>
    <w:rsid w:val="00094C84"/>
    <w:rsid w:val="00095048"/>
    <w:rsid w:val="0009553A"/>
    <w:rsid w:val="0009590C"/>
    <w:rsid w:val="00095B0B"/>
    <w:rsid w:val="00095E90"/>
    <w:rsid w:val="000961B8"/>
    <w:rsid w:val="000962F1"/>
    <w:rsid w:val="000971E0"/>
    <w:rsid w:val="00097921"/>
    <w:rsid w:val="00097E4E"/>
    <w:rsid w:val="00097E72"/>
    <w:rsid w:val="000A0739"/>
    <w:rsid w:val="000A09EB"/>
    <w:rsid w:val="000A0A82"/>
    <w:rsid w:val="000A0E55"/>
    <w:rsid w:val="000A18B7"/>
    <w:rsid w:val="000A1A85"/>
    <w:rsid w:val="000A22B7"/>
    <w:rsid w:val="000A2A1F"/>
    <w:rsid w:val="000A4150"/>
    <w:rsid w:val="000A453D"/>
    <w:rsid w:val="000A48EB"/>
    <w:rsid w:val="000A534B"/>
    <w:rsid w:val="000A5AEC"/>
    <w:rsid w:val="000A5B64"/>
    <w:rsid w:val="000A5F46"/>
    <w:rsid w:val="000A71ED"/>
    <w:rsid w:val="000A7645"/>
    <w:rsid w:val="000A7B62"/>
    <w:rsid w:val="000A7C1D"/>
    <w:rsid w:val="000A7EB0"/>
    <w:rsid w:val="000B1082"/>
    <w:rsid w:val="000B1301"/>
    <w:rsid w:val="000B1CF2"/>
    <w:rsid w:val="000B1D37"/>
    <w:rsid w:val="000B326A"/>
    <w:rsid w:val="000B4001"/>
    <w:rsid w:val="000B4194"/>
    <w:rsid w:val="000B42AB"/>
    <w:rsid w:val="000B46B1"/>
    <w:rsid w:val="000B4F72"/>
    <w:rsid w:val="000B5544"/>
    <w:rsid w:val="000B58F5"/>
    <w:rsid w:val="000B7E5D"/>
    <w:rsid w:val="000C0DA5"/>
    <w:rsid w:val="000C1CCC"/>
    <w:rsid w:val="000C1DD6"/>
    <w:rsid w:val="000C237F"/>
    <w:rsid w:val="000C261D"/>
    <w:rsid w:val="000C29A6"/>
    <w:rsid w:val="000C2C0B"/>
    <w:rsid w:val="000C36D3"/>
    <w:rsid w:val="000C3EDB"/>
    <w:rsid w:val="000C4F6A"/>
    <w:rsid w:val="000C5D51"/>
    <w:rsid w:val="000C66FC"/>
    <w:rsid w:val="000C6E55"/>
    <w:rsid w:val="000C7B65"/>
    <w:rsid w:val="000C7DF6"/>
    <w:rsid w:val="000D006B"/>
    <w:rsid w:val="000D00B3"/>
    <w:rsid w:val="000D0625"/>
    <w:rsid w:val="000D0C86"/>
    <w:rsid w:val="000D0CA4"/>
    <w:rsid w:val="000D1418"/>
    <w:rsid w:val="000D1DEB"/>
    <w:rsid w:val="000D2946"/>
    <w:rsid w:val="000D2E0A"/>
    <w:rsid w:val="000D32AA"/>
    <w:rsid w:val="000D3544"/>
    <w:rsid w:val="000D383A"/>
    <w:rsid w:val="000D4935"/>
    <w:rsid w:val="000D4ECA"/>
    <w:rsid w:val="000D4F90"/>
    <w:rsid w:val="000D54A4"/>
    <w:rsid w:val="000D57A6"/>
    <w:rsid w:val="000D5E0D"/>
    <w:rsid w:val="000E1183"/>
    <w:rsid w:val="000E1E53"/>
    <w:rsid w:val="000E1FFA"/>
    <w:rsid w:val="000E27C8"/>
    <w:rsid w:val="000E2EA5"/>
    <w:rsid w:val="000E3033"/>
    <w:rsid w:val="000E32A3"/>
    <w:rsid w:val="000E3498"/>
    <w:rsid w:val="000E36EC"/>
    <w:rsid w:val="000E4707"/>
    <w:rsid w:val="000E4746"/>
    <w:rsid w:val="000E4E46"/>
    <w:rsid w:val="000E501D"/>
    <w:rsid w:val="000E569D"/>
    <w:rsid w:val="000E5DD5"/>
    <w:rsid w:val="000E6CB5"/>
    <w:rsid w:val="000E7182"/>
    <w:rsid w:val="000E736E"/>
    <w:rsid w:val="000E765C"/>
    <w:rsid w:val="000E76AA"/>
    <w:rsid w:val="000E7D35"/>
    <w:rsid w:val="000F022D"/>
    <w:rsid w:val="000F0302"/>
    <w:rsid w:val="000F1A71"/>
    <w:rsid w:val="000F1E1F"/>
    <w:rsid w:val="000F217B"/>
    <w:rsid w:val="000F2607"/>
    <w:rsid w:val="000F2BE8"/>
    <w:rsid w:val="000F2D1B"/>
    <w:rsid w:val="000F3D29"/>
    <w:rsid w:val="000F4032"/>
    <w:rsid w:val="000F4215"/>
    <w:rsid w:val="000F4FFE"/>
    <w:rsid w:val="000F67A8"/>
    <w:rsid w:val="000F6A4F"/>
    <w:rsid w:val="000F6B1A"/>
    <w:rsid w:val="000F7360"/>
    <w:rsid w:val="000F7B2D"/>
    <w:rsid w:val="000F7FD4"/>
    <w:rsid w:val="001000A0"/>
    <w:rsid w:val="001014AB"/>
    <w:rsid w:val="00101522"/>
    <w:rsid w:val="0010252C"/>
    <w:rsid w:val="00102E9D"/>
    <w:rsid w:val="00103326"/>
    <w:rsid w:val="0010348C"/>
    <w:rsid w:val="00103A3A"/>
    <w:rsid w:val="00103D9A"/>
    <w:rsid w:val="00103E2B"/>
    <w:rsid w:val="00103FAC"/>
    <w:rsid w:val="00104C32"/>
    <w:rsid w:val="00104FCF"/>
    <w:rsid w:val="00106BE4"/>
    <w:rsid w:val="001071AC"/>
    <w:rsid w:val="001074C8"/>
    <w:rsid w:val="00107854"/>
    <w:rsid w:val="0011063D"/>
    <w:rsid w:val="001106DF"/>
    <w:rsid w:val="00110A67"/>
    <w:rsid w:val="00110DDF"/>
    <w:rsid w:val="00111061"/>
    <w:rsid w:val="00111669"/>
    <w:rsid w:val="0011187E"/>
    <w:rsid w:val="00111BD1"/>
    <w:rsid w:val="00112A3B"/>
    <w:rsid w:val="0011324D"/>
    <w:rsid w:val="001140DE"/>
    <w:rsid w:val="0011448D"/>
    <w:rsid w:val="0011492F"/>
    <w:rsid w:val="00114A51"/>
    <w:rsid w:val="001155BF"/>
    <w:rsid w:val="00116804"/>
    <w:rsid w:val="00116CEA"/>
    <w:rsid w:val="001177EC"/>
    <w:rsid w:val="00117CCE"/>
    <w:rsid w:val="00117EF4"/>
    <w:rsid w:val="001205E1"/>
    <w:rsid w:val="00120DA2"/>
    <w:rsid w:val="00121020"/>
    <w:rsid w:val="00121CB0"/>
    <w:rsid w:val="00121E62"/>
    <w:rsid w:val="00121EFF"/>
    <w:rsid w:val="001221D0"/>
    <w:rsid w:val="00122834"/>
    <w:rsid w:val="0012305E"/>
    <w:rsid w:val="0012352B"/>
    <w:rsid w:val="0012365F"/>
    <w:rsid w:val="0012381C"/>
    <w:rsid w:val="00123AA4"/>
    <w:rsid w:val="001241C1"/>
    <w:rsid w:val="001242B6"/>
    <w:rsid w:val="0012466B"/>
    <w:rsid w:val="00124FAB"/>
    <w:rsid w:val="0012506A"/>
    <w:rsid w:val="001254D7"/>
    <w:rsid w:val="001266A2"/>
    <w:rsid w:val="00126C08"/>
    <w:rsid w:val="00127566"/>
    <w:rsid w:val="00127C8E"/>
    <w:rsid w:val="00127FEA"/>
    <w:rsid w:val="0013026D"/>
    <w:rsid w:val="00131B00"/>
    <w:rsid w:val="00131DC6"/>
    <w:rsid w:val="0013236B"/>
    <w:rsid w:val="0013328F"/>
    <w:rsid w:val="001335B7"/>
    <w:rsid w:val="00133878"/>
    <w:rsid w:val="0013404E"/>
    <w:rsid w:val="00134E10"/>
    <w:rsid w:val="00135215"/>
    <w:rsid w:val="001352A9"/>
    <w:rsid w:val="0013623D"/>
    <w:rsid w:val="001374F8"/>
    <w:rsid w:val="00137868"/>
    <w:rsid w:val="00137A19"/>
    <w:rsid w:val="00141315"/>
    <w:rsid w:val="0014179C"/>
    <w:rsid w:val="00143CA8"/>
    <w:rsid w:val="00144237"/>
    <w:rsid w:val="00144E80"/>
    <w:rsid w:val="001457B7"/>
    <w:rsid w:val="00145B59"/>
    <w:rsid w:val="00145C8B"/>
    <w:rsid w:val="00145E0D"/>
    <w:rsid w:val="0014662C"/>
    <w:rsid w:val="00146FF4"/>
    <w:rsid w:val="00147099"/>
    <w:rsid w:val="001470FC"/>
    <w:rsid w:val="001473BA"/>
    <w:rsid w:val="00147405"/>
    <w:rsid w:val="00147664"/>
    <w:rsid w:val="001500D3"/>
    <w:rsid w:val="0015079F"/>
    <w:rsid w:val="00151197"/>
    <w:rsid w:val="00151AB9"/>
    <w:rsid w:val="00151BA6"/>
    <w:rsid w:val="00151F59"/>
    <w:rsid w:val="0015390B"/>
    <w:rsid w:val="00153926"/>
    <w:rsid w:val="00153C5F"/>
    <w:rsid w:val="00153D37"/>
    <w:rsid w:val="00153F19"/>
    <w:rsid w:val="00153F1A"/>
    <w:rsid w:val="00154033"/>
    <w:rsid w:val="001540FD"/>
    <w:rsid w:val="00154A7C"/>
    <w:rsid w:val="00154AB3"/>
    <w:rsid w:val="0015552B"/>
    <w:rsid w:val="00155732"/>
    <w:rsid w:val="001559D4"/>
    <w:rsid w:val="001559E0"/>
    <w:rsid w:val="00155B4E"/>
    <w:rsid w:val="001563D0"/>
    <w:rsid w:val="00156508"/>
    <w:rsid w:val="001568EE"/>
    <w:rsid w:val="00156FC1"/>
    <w:rsid w:val="00157992"/>
    <w:rsid w:val="00157FE1"/>
    <w:rsid w:val="0016132F"/>
    <w:rsid w:val="00161484"/>
    <w:rsid w:val="001616B0"/>
    <w:rsid w:val="001617C7"/>
    <w:rsid w:val="00161A22"/>
    <w:rsid w:val="001625B7"/>
    <w:rsid w:val="00162F85"/>
    <w:rsid w:val="001632A8"/>
    <w:rsid w:val="00163481"/>
    <w:rsid w:val="00163ADD"/>
    <w:rsid w:val="00163C88"/>
    <w:rsid w:val="001647D1"/>
    <w:rsid w:val="00164955"/>
    <w:rsid w:val="00164D4A"/>
    <w:rsid w:val="001654F7"/>
    <w:rsid w:val="00166ECB"/>
    <w:rsid w:val="0016706D"/>
    <w:rsid w:val="00167272"/>
    <w:rsid w:val="0017003E"/>
    <w:rsid w:val="00170244"/>
    <w:rsid w:val="001702DD"/>
    <w:rsid w:val="00170DA7"/>
    <w:rsid w:val="00170E72"/>
    <w:rsid w:val="00171129"/>
    <w:rsid w:val="00171229"/>
    <w:rsid w:val="0017150A"/>
    <w:rsid w:val="00171B1B"/>
    <w:rsid w:val="00172824"/>
    <w:rsid w:val="00173F10"/>
    <w:rsid w:val="001756CB"/>
    <w:rsid w:val="00175A37"/>
    <w:rsid w:val="00176C34"/>
    <w:rsid w:val="00176C51"/>
    <w:rsid w:val="00177D03"/>
    <w:rsid w:val="00177EC6"/>
    <w:rsid w:val="0018037D"/>
    <w:rsid w:val="00180DD2"/>
    <w:rsid w:val="001814D4"/>
    <w:rsid w:val="00181786"/>
    <w:rsid w:val="001823BB"/>
    <w:rsid w:val="001850E1"/>
    <w:rsid w:val="00185238"/>
    <w:rsid w:val="001860A2"/>
    <w:rsid w:val="00186A6C"/>
    <w:rsid w:val="00187081"/>
    <w:rsid w:val="0018708D"/>
    <w:rsid w:val="00187123"/>
    <w:rsid w:val="001901A2"/>
    <w:rsid w:val="00190298"/>
    <w:rsid w:val="0019032B"/>
    <w:rsid w:val="0019036D"/>
    <w:rsid w:val="00190611"/>
    <w:rsid w:val="0019061D"/>
    <w:rsid w:val="001906A6"/>
    <w:rsid w:val="001908CB"/>
    <w:rsid w:val="00190B1E"/>
    <w:rsid w:val="00190DBB"/>
    <w:rsid w:val="0019127E"/>
    <w:rsid w:val="00191B2B"/>
    <w:rsid w:val="001923DA"/>
    <w:rsid w:val="0019359D"/>
    <w:rsid w:val="00193C86"/>
    <w:rsid w:val="00193DF0"/>
    <w:rsid w:val="00194B13"/>
    <w:rsid w:val="00194DCB"/>
    <w:rsid w:val="00195A12"/>
    <w:rsid w:val="0019611F"/>
    <w:rsid w:val="0019744E"/>
    <w:rsid w:val="00197549"/>
    <w:rsid w:val="001976D2"/>
    <w:rsid w:val="001A016B"/>
    <w:rsid w:val="001A025D"/>
    <w:rsid w:val="001A047A"/>
    <w:rsid w:val="001A0507"/>
    <w:rsid w:val="001A05B1"/>
    <w:rsid w:val="001A0F77"/>
    <w:rsid w:val="001A13F3"/>
    <w:rsid w:val="001A1BCB"/>
    <w:rsid w:val="001A21BB"/>
    <w:rsid w:val="001A257C"/>
    <w:rsid w:val="001A26C9"/>
    <w:rsid w:val="001A2AD9"/>
    <w:rsid w:val="001A2DD5"/>
    <w:rsid w:val="001A38B1"/>
    <w:rsid w:val="001A3DCB"/>
    <w:rsid w:val="001A44C0"/>
    <w:rsid w:val="001A4841"/>
    <w:rsid w:val="001A49A4"/>
    <w:rsid w:val="001A4AE5"/>
    <w:rsid w:val="001A4B5A"/>
    <w:rsid w:val="001A5012"/>
    <w:rsid w:val="001A503F"/>
    <w:rsid w:val="001A5226"/>
    <w:rsid w:val="001A573F"/>
    <w:rsid w:val="001A57C3"/>
    <w:rsid w:val="001A57D1"/>
    <w:rsid w:val="001A58C2"/>
    <w:rsid w:val="001A7101"/>
    <w:rsid w:val="001B024B"/>
    <w:rsid w:val="001B0501"/>
    <w:rsid w:val="001B0783"/>
    <w:rsid w:val="001B0B3D"/>
    <w:rsid w:val="001B1159"/>
    <w:rsid w:val="001B1319"/>
    <w:rsid w:val="001B2149"/>
    <w:rsid w:val="001B2E61"/>
    <w:rsid w:val="001B3F6E"/>
    <w:rsid w:val="001B4ABB"/>
    <w:rsid w:val="001B4DE5"/>
    <w:rsid w:val="001B58A5"/>
    <w:rsid w:val="001B5B30"/>
    <w:rsid w:val="001B5B68"/>
    <w:rsid w:val="001B643C"/>
    <w:rsid w:val="001B66A9"/>
    <w:rsid w:val="001B706E"/>
    <w:rsid w:val="001B7E36"/>
    <w:rsid w:val="001B7EC1"/>
    <w:rsid w:val="001C1389"/>
    <w:rsid w:val="001C2323"/>
    <w:rsid w:val="001C28CE"/>
    <w:rsid w:val="001C314A"/>
    <w:rsid w:val="001C320A"/>
    <w:rsid w:val="001C3502"/>
    <w:rsid w:val="001C3797"/>
    <w:rsid w:val="001C3802"/>
    <w:rsid w:val="001C3F53"/>
    <w:rsid w:val="001C455F"/>
    <w:rsid w:val="001C530B"/>
    <w:rsid w:val="001C5402"/>
    <w:rsid w:val="001C58C5"/>
    <w:rsid w:val="001C6087"/>
    <w:rsid w:val="001C6821"/>
    <w:rsid w:val="001C6F49"/>
    <w:rsid w:val="001C720E"/>
    <w:rsid w:val="001D0C16"/>
    <w:rsid w:val="001D15E8"/>
    <w:rsid w:val="001D19C5"/>
    <w:rsid w:val="001D1A61"/>
    <w:rsid w:val="001D1D38"/>
    <w:rsid w:val="001D2527"/>
    <w:rsid w:val="001D3074"/>
    <w:rsid w:val="001D30C4"/>
    <w:rsid w:val="001D33AC"/>
    <w:rsid w:val="001D3CF3"/>
    <w:rsid w:val="001D47B8"/>
    <w:rsid w:val="001D518B"/>
    <w:rsid w:val="001D54C4"/>
    <w:rsid w:val="001D562E"/>
    <w:rsid w:val="001D60D1"/>
    <w:rsid w:val="001D686C"/>
    <w:rsid w:val="001D687B"/>
    <w:rsid w:val="001D6A84"/>
    <w:rsid w:val="001D6A8B"/>
    <w:rsid w:val="001D6B3E"/>
    <w:rsid w:val="001D7C54"/>
    <w:rsid w:val="001D7F84"/>
    <w:rsid w:val="001E01AC"/>
    <w:rsid w:val="001E0EEE"/>
    <w:rsid w:val="001E190A"/>
    <w:rsid w:val="001E2B37"/>
    <w:rsid w:val="001E318C"/>
    <w:rsid w:val="001E4131"/>
    <w:rsid w:val="001E4242"/>
    <w:rsid w:val="001E46A8"/>
    <w:rsid w:val="001E478E"/>
    <w:rsid w:val="001E4B85"/>
    <w:rsid w:val="001E4D63"/>
    <w:rsid w:val="001E4DE9"/>
    <w:rsid w:val="001E4E7E"/>
    <w:rsid w:val="001E531E"/>
    <w:rsid w:val="001E5428"/>
    <w:rsid w:val="001E5557"/>
    <w:rsid w:val="001E56D3"/>
    <w:rsid w:val="001E6037"/>
    <w:rsid w:val="001E677B"/>
    <w:rsid w:val="001E6856"/>
    <w:rsid w:val="001E69A1"/>
    <w:rsid w:val="001E69B2"/>
    <w:rsid w:val="001E6BD4"/>
    <w:rsid w:val="001E75F5"/>
    <w:rsid w:val="001E7B86"/>
    <w:rsid w:val="001F0701"/>
    <w:rsid w:val="001F08A5"/>
    <w:rsid w:val="001F1194"/>
    <w:rsid w:val="001F2060"/>
    <w:rsid w:val="001F2140"/>
    <w:rsid w:val="001F2369"/>
    <w:rsid w:val="001F2C39"/>
    <w:rsid w:val="001F309B"/>
    <w:rsid w:val="001F3A1E"/>
    <w:rsid w:val="001F3AE7"/>
    <w:rsid w:val="001F49A2"/>
    <w:rsid w:val="001F4F0F"/>
    <w:rsid w:val="001F5578"/>
    <w:rsid w:val="001F579B"/>
    <w:rsid w:val="001F58A6"/>
    <w:rsid w:val="001F69AB"/>
    <w:rsid w:val="001F6B2C"/>
    <w:rsid w:val="001F6D64"/>
    <w:rsid w:val="001F7417"/>
    <w:rsid w:val="001F7526"/>
    <w:rsid w:val="001F762E"/>
    <w:rsid w:val="001F76BD"/>
    <w:rsid w:val="002000D3"/>
    <w:rsid w:val="0020018E"/>
    <w:rsid w:val="0020024E"/>
    <w:rsid w:val="002009A8"/>
    <w:rsid w:val="00200A88"/>
    <w:rsid w:val="00201356"/>
    <w:rsid w:val="00201853"/>
    <w:rsid w:val="00202513"/>
    <w:rsid w:val="002027F7"/>
    <w:rsid w:val="00202A08"/>
    <w:rsid w:val="002044B0"/>
    <w:rsid w:val="00204590"/>
    <w:rsid w:val="00204B2A"/>
    <w:rsid w:val="002057BF"/>
    <w:rsid w:val="00206A93"/>
    <w:rsid w:val="0021052A"/>
    <w:rsid w:val="00210AAC"/>
    <w:rsid w:val="0021113A"/>
    <w:rsid w:val="002111F6"/>
    <w:rsid w:val="00211BB9"/>
    <w:rsid w:val="00211C85"/>
    <w:rsid w:val="00212591"/>
    <w:rsid w:val="0021345B"/>
    <w:rsid w:val="00213895"/>
    <w:rsid w:val="00214F83"/>
    <w:rsid w:val="002151B7"/>
    <w:rsid w:val="002157A6"/>
    <w:rsid w:val="00215E3E"/>
    <w:rsid w:val="00216360"/>
    <w:rsid w:val="00216A78"/>
    <w:rsid w:val="00216C8D"/>
    <w:rsid w:val="00216D35"/>
    <w:rsid w:val="00217789"/>
    <w:rsid w:val="00220324"/>
    <w:rsid w:val="00220715"/>
    <w:rsid w:val="002207FB"/>
    <w:rsid w:val="00221443"/>
    <w:rsid w:val="0022175A"/>
    <w:rsid w:val="00221FE9"/>
    <w:rsid w:val="00222174"/>
    <w:rsid w:val="0022274F"/>
    <w:rsid w:val="00223180"/>
    <w:rsid w:val="002231D1"/>
    <w:rsid w:val="002231F0"/>
    <w:rsid w:val="0022523D"/>
    <w:rsid w:val="00226568"/>
    <w:rsid w:val="0022698B"/>
    <w:rsid w:val="0022725F"/>
    <w:rsid w:val="002305C3"/>
    <w:rsid w:val="0023107F"/>
    <w:rsid w:val="002312F6"/>
    <w:rsid w:val="002317DC"/>
    <w:rsid w:val="00233931"/>
    <w:rsid w:val="00234024"/>
    <w:rsid w:val="002344E4"/>
    <w:rsid w:val="00235398"/>
    <w:rsid w:val="0023566C"/>
    <w:rsid w:val="00235689"/>
    <w:rsid w:val="00235B9E"/>
    <w:rsid w:val="0023680B"/>
    <w:rsid w:val="00236CDA"/>
    <w:rsid w:val="002372C0"/>
    <w:rsid w:val="002377B8"/>
    <w:rsid w:val="002378D3"/>
    <w:rsid w:val="00237DE2"/>
    <w:rsid w:val="00240263"/>
    <w:rsid w:val="00240C04"/>
    <w:rsid w:val="002415D6"/>
    <w:rsid w:val="002417B5"/>
    <w:rsid w:val="002419A1"/>
    <w:rsid w:val="00241ACC"/>
    <w:rsid w:val="00243223"/>
    <w:rsid w:val="00243CFF"/>
    <w:rsid w:val="00244EB2"/>
    <w:rsid w:val="00245A25"/>
    <w:rsid w:val="002466E6"/>
    <w:rsid w:val="002476C9"/>
    <w:rsid w:val="00247CAA"/>
    <w:rsid w:val="00247F4B"/>
    <w:rsid w:val="00250116"/>
    <w:rsid w:val="002522BC"/>
    <w:rsid w:val="00252943"/>
    <w:rsid w:val="00253590"/>
    <w:rsid w:val="00254970"/>
    <w:rsid w:val="00254DFA"/>
    <w:rsid w:val="00254E4A"/>
    <w:rsid w:val="00254EB3"/>
    <w:rsid w:val="00255564"/>
    <w:rsid w:val="00256B45"/>
    <w:rsid w:val="002579CA"/>
    <w:rsid w:val="00257BC8"/>
    <w:rsid w:val="0026014E"/>
    <w:rsid w:val="00260309"/>
    <w:rsid w:val="0026044C"/>
    <w:rsid w:val="00260600"/>
    <w:rsid w:val="002608D9"/>
    <w:rsid w:val="0026136F"/>
    <w:rsid w:val="002618AC"/>
    <w:rsid w:val="0026241B"/>
    <w:rsid w:val="002624FE"/>
    <w:rsid w:val="00262AAC"/>
    <w:rsid w:val="00262E1D"/>
    <w:rsid w:val="002631B3"/>
    <w:rsid w:val="002634A6"/>
    <w:rsid w:val="00263772"/>
    <w:rsid w:val="002638DF"/>
    <w:rsid w:val="0026395B"/>
    <w:rsid w:val="00264032"/>
    <w:rsid w:val="00265B41"/>
    <w:rsid w:val="00266690"/>
    <w:rsid w:val="0026689C"/>
    <w:rsid w:val="00266987"/>
    <w:rsid w:val="00267BB2"/>
    <w:rsid w:val="002700AE"/>
    <w:rsid w:val="002700BF"/>
    <w:rsid w:val="0027054F"/>
    <w:rsid w:val="002708F0"/>
    <w:rsid w:val="00270C37"/>
    <w:rsid w:val="00271F59"/>
    <w:rsid w:val="0027201B"/>
    <w:rsid w:val="00272161"/>
    <w:rsid w:val="00273F48"/>
    <w:rsid w:val="00274BE6"/>
    <w:rsid w:val="00275340"/>
    <w:rsid w:val="002756A4"/>
    <w:rsid w:val="00275BC8"/>
    <w:rsid w:val="00275F86"/>
    <w:rsid w:val="00277663"/>
    <w:rsid w:val="00277BF3"/>
    <w:rsid w:val="0028016D"/>
    <w:rsid w:val="002803B1"/>
    <w:rsid w:val="00280AD0"/>
    <w:rsid w:val="0028115D"/>
    <w:rsid w:val="00281CB4"/>
    <w:rsid w:val="002823FE"/>
    <w:rsid w:val="0028275C"/>
    <w:rsid w:val="00282E90"/>
    <w:rsid w:val="00284049"/>
    <w:rsid w:val="00285638"/>
    <w:rsid w:val="00285C0F"/>
    <w:rsid w:val="00285D7E"/>
    <w:rsid w:val="00286372"/>
    <w:rsid w:val="0028757A"/>
    <w:rsid w:val="002876CC"/>
    <w:rsid w:val="00287FA5"/>
    <w:rsid w:val="002901B0"/>
    <w:rsid w:val="00291241"/>
    <w:rsid w:val="00291E3A"/>
    <w:rsid w:val="0029248E"/>
    <w:rsid w:val="00292644"/>
    <w:rsid w:val="002929EF"/>
    <w:rsid w:val="00292C77"/>
    <w:rsid w:val="00292DA3"/>
    <w:rsid w:val="002930E4"/>
    <w:rsid w:val="0029384C"/>
    <w:rsid w:val="00293885"/>
    <w:rsid w:val="002938FF"/>
    <w:rsid w:val="00293B81"/>
    <w:rsid w:val="00293F47"/>
    <w:rsid w:val="00294063"/>
    <w:rsid w:val="002948F3"/>
    <w:rsid w:val="00294BA9"/>
    <w:rsid w:val="00294EF7"/>
    <w:rsid w:val="0029579A"/>
    <w:rsid w:val="0029634D"/>
    <w:rsid w:val="002965E1"/>
    <w:rsid w:val="002969F0"/>
    <w:rsid w:val="00296D2A"/>
    <w:rsid w:val="00296D4C"/>
    <w:rsid w:val="0029723B"/>
    <w:rsid w:val="00297351"/>
    <w:rsid w:val="002A088C"/>
    <w:rsid w:val="002A0CD1"/>
    <w:rsid w:val="002A1CF8"/>
    <w:rsid w:val="002A2A39"/>
    <w:rsid w:val="002A3366"/>
    <w:rsid w:val="002A3C35"/>
    <w:rsid w:val="002A3E56"/>
    <w:rsid w:val="002A532E"/>
    <w:rsid w:val="002A5EC5"/>
    <w:rsid w:val="002A5F7C"/>
    <w:rsid w:val="002A6D2E"/>
    <w:rsid w:val="002A76AB"/>
    <w:rsid w:val="002A7E16"/>
    <w:rsid w:val="002B0C8A"/>
    <w:rsid w:val="002B10A5"/>
    <w:rsid w:val="002B14D5"/>
    <w:rsid w:val="002B1802"/>
    <w:rsid w:val="002B2113"/>
    <w:rsid w:val="002B38F8"/>
    <w:rsid w:val="002B3D60"/>
    <w:rsid w:val="002B414E"/>
    <w:rsid w:val="002B4D1E"/>
    <w:rsid w:val="002B4D6A"/>
    <w:rsid w:val="002B533B"/>
    <w:rsid w:val="002B53FD"/>
    <w:rsid w:val="002B543C"/>
    <w:rsid w:val="002B57C0"/>
    <w:rsid w:val="002B646A"/>
    <w:rsid w:val="002B6990"/>
    <w:rsid w:val="002B6C76"/>
    <w:rsid w:val="002B7069"/>
    <w:rsid w:val="002B7CB0"/>
    <w:rsid w:val="002C0048"/>
    <w:rsid w:val="002C045F"/>
    <w:rsid w:val="002C09E3"/>
    <w:rsid w:val="002C0A04"/>
    <w:rsid w:val="002C1102"/>
    <w:rsid w:val="002C1E69"/>
    <w:rsid w:val="002C2A65"/>
    <w:rsid w:val="002C2B5C"/>
    <w:rsid w:val="002C3BF8"/>
    <w:rsid w:val="002C3E23"/>
    <w:rsid w:val="002C3F6B"/>
    <w:rsid w:val="002C41D1"/>
    <w:rsid w:val="002C4584"/>
    <w:rsid w:val="002C4B39"/>
    <w:rsid w:val="002C4C58"/>
    <w:rsid w:val="002C537A"/>
    <w:rsid w:val="002C56CA"/>
    <w:rsid w:val="002C580F"/>
    <w:rsid w:val="002C582A"/>
    <w:rsid w:val="002C5A07"/>
    <w:rsid w:val="002C60A1"/>
    <w:rsid w:val="002C65F5"/>
    <w:rsid w:val="002C6B9A"/>
    <w:rsid w:val="002C7BC5"/>
    <w:rsid w:val="002D118B"/>
    <w:rsid w:val="002D1EAD"/>
    <w:rsid w:val="002D1FBC"/>
    <w:rsid w:val="002D2B30"/>
    <w:rsid w:val="002D3203"/>
    <w:rsid w:val="002D35CE"/>
    <w:rsid w:val="002D36DC"/>
    <w:rsid w:val="002D42E0"/>
    <w:rsid w:val="002D4335"/>
    <w:rsid w:val="002D4ED7"/>
    <w:rsid w:val="002D5005"/>
    <w:rsid w:val="002D52FA"/>
    <w:rsid w:val="002D6138"/>
    <w:rsid w:val="002D6E68"/>
    <w:rsid w:val="002D73EE"/>
    <w:rsid w:val="002D74AC"/>
    <w:rsid w:val="002D754E"/>
    <w:rsid w:val="002D7ACC"/>
    <w:rsid w:val="002D7C84"/>
    <w:rsid w:val="002E002B"/>
    <w:rsid w:val="002E04A5"/>
    <w:rsid w:val="002E073C"/>
    <w:rsid w:val="002E084A"/>
    <w:rsid w:val="002E0889"/>
    <w:rsid w:val="002E0FE1"/>
    <w:rsid w:val="002E11B4"/>
    <w:rsid w:val="002E131D"/>
    <w:rsid w:val="002E16C7"/>
    <w:rsid w:val="002E1755"/>
    <w:rsid w:val="002E200F"/>
    <w:rsid w:val="002E2431"/>
    <w:rsid w:val="002E3643"/>
    <w:rsid w:val="002E36F2"/>
    <w:rsid w:val="002E3E2B"/>
    <w:rsid w:val="002E4BA4"/>
    <w:rsid w:val="002E5A80"/>
    <w:rsid w:val="002E5B4E"/>
    <w:rsid w:val="002E5FB4"/>
    <w:rsid w:val="002E5FBD"/>
    <w:rsid w:val="002E643B"/>
    <w:rsid w:val="002E653B"/>
    <w:rsid w:val="002E6897"/>
    <w:rsid w:val="002E6B95"/>
    <w:rsid w:val="002F0038"/>
    <w:rsid w:val="002F0380"/>
    <w:rsid w:val="002F068F"/>
    <w:rsid w:val="002F06E8"/>
    <w:rsid w:val="002F0ACB"/>
    <w:rsid w:val="002F0EED"/>
    <w:rsid w:val="002F1680"/>
    <w:rsid w:val="002F1B4F"/>
    <w:rsid w:val="002F1E5C"/>
    <w:rsid w:val="002F20D9"/>
    <w:rsid w:val="002F2C98"/>
    <w:rsid w:val="002F3565"/>
    <w:rsid w:val="002F487C"/>
    <w:rsid w:val="002F4C3E"/>
    <w:rsid w:val="002F5338"/>
    <w:rsid w:val="002F534E"/>
    <w:rsid w:val="002F5685"/>
    <w:rsid w:val="002F5BD5"/>
    <w:rsid w:val="002F6166"/>
    <w:rsid w:val="002F66BF"/>
    <w:rsid w:val="002F6850"/>
    <w:rsid w:val="002F6BBB"/>
    <w:rsid w:val="002F6BEE"/>
    <w:rsid w:val="002F6D0A"/>
    <w:rsid w:val="002F6DB1"/>
    <w:rsid w:val="002F6FA2"/>
    <w:rsid w:val="002F7C55"/>
    <w:rsid w:val="002F7C80"/>
    <w:rsid w:val="003001F9"/>
    <w:rsid w:val="003007D9"/>
    <w:rsid w:val="003009A2"/>
    <w:rsid w:val="00300CC1"/>
    <w:rsid w:val="00301495"/>
    <w:rsid w:val="003015AF"/>
    <w:rsid w:val="00301710"/>
    <w:rsid w:val="0030186E"/>
    <w:rsid w:val="00301E4D"/>
    <w:rsid w:val="00302E18"/>
    <w:rsid w:val="003033F2"/>
    <w:rsid w:val="003036AF"/>
    <w:rsid w:val="003044A8"/>
    <w:rsid w:val="00304C45"/>
    <w:rsid w:val="00304CED"/>
    <w:rsid w:val="0030540B"/>
    <w:rsid w:val="00306436"/>
    <w:rsid w:val="00306746"/>
    <w:rsid w:val="00306D74"/>
    <w:rsid w:val="00306F18"/>
    <w:rsid w:val="003071C6"/>
    <w:rsid w:val="00307B0C"/>
    <w:rsid w:val="003103B7"/>
    <w:rsid w:val="003105F9"/>
    <w:rsid w:val="00310995"/>
    <w:rsid w:val="00310C71"/>
    <w:rsid w:val="00311485"/>
    <w:rsid w:val="00311F5D"/>
    <w:rsid w:val="00312634"/>
    <w:rsid w:val="0031296D"/>
    <w:rsid w:val="00312FC9"/>
    <w:rsid w:val="003140C6"/>
    <w:rsid w:val="003140CE"/>
    <w:rsid w:val="00314C52"/>
    <w:rsid w:val="00314E24"/>
    <w:rsid w:val="0031504F"/>
    <w:rsid w:val="003156BE"/>
    <w:rsid w:val="003157F1"/>
    <w:rsid w:val="0031724E"/>
    <w:rsid w:val="003173B9"/>
    <w:rsid w:val="0031749A"/>
    <w:rsid w:val="00317562"/>
    <w:rsid w:val="00317706"/>
    <w:rsid w:val="00320642"/>
    <w:rsid w:val="00321A71"/>
    <w:rsid w:val="00321A7F"/>
    <w:rsid w:val="00322051"/>
    <w:rsid w:val="003220E1"/>
    <w:rsid w:val="0032216F"/>
    <w:rsid w:val="00322F54"/>
    <w:rsid w:val="00323308"/>
    <w:rsid w:val="003233F0"/>
    <w:rsid w:val="00323E37"/>
    <w:rsid w:val="00324615"/>
    <w:rsid w:val="0032543C"/>
    <w:rsid w:val="0032547E"/>
    <w:rsid w:val="00325B32"/>
    <w:rsid w:val="003272B3"/>
    <w:rsid w:val="003272FF"/>
    <w:rsid w:val="0032771D"/>
    <w:rsid w:val="00327C1D"/>
    <w:rsid w:val="0033063A"/>
    <w:rsid w:val="0033085E"/>
    <w:rsid w:val="0033089C"/>
    <w:rsid w:val="00331426"/>
    <w:rsid w:val="00331ADA"/>
    <w:rsid w:val="00332301"/>
    <w:rsid w:val="00332306"/>
    <w:rsid w:val="00333635"/>
    <w:rsid w:val="00333699"/>
    <w:rsid w:val="00333C1B"/>
    <w:rsid w:val="00335005"/>
    <w:rsid w:val="0033501A"/>
    <w:rsid w:val="00337127"/>
    <w:rsid w:val="003374EE"/>
    <w:rsid w:val="00337D04"/>
    <w:rsid w:val="0034006B"/>
    <w:rsid w:val="0034260C"/>
    <w:rsid w:val="003426FA"/>
    <w:rsid w:val="00342B6B"/>
    <w:rsid w:val="00342C75"/>
    <w:rsid w:val="00342DA7"/>
    <w:rsid w:val="00343E30"/>
    <w:rsid w:val="003441A8"/>
    <w:rsid w:val="003452DA"/>
    <w:rsid w:val="00345688"/>
    <w:rsid w:val="00345C99"/>
    <w:rsid w:val="00345DD3"/>
    <w:rsid w:val="003463A1"/>
    <w:rsid w:val="003467E3"/>
    <w:rsid w:val="00346909"/>
    <w:rsid w:val="00346965"/>
    <w:rsid w:val="00346BD6"/>
    <w:rsid w:val="00346C26"/>
    <w:rsid w:val="00346FA4"/>
    <w:rsid w:val="00347EED"/>
    <w:rsid w:val="00350081"/>
    <w:rsid w:val="00350A61"/>
    <w:rsid w:val="00350E9C"/>
    <w:rsid w:val="003513A5"/>
    <w:rsid w:val="0035148D"/>
    <w:rsid w:val="00351A75"/>
    <w:rsid w:val="00351D89"/>
    <w:rsid w:val="0035245F"/>
    <w:rsid w:val="003527EE"/>
    <w:rsid w:val="00352941"/>
    <w:rsid w:val="00352C50"/>
    <w:rsid w:val="00353630"/>
    <w:rsid w:val="00353644"/>
    <w:rsid w:val="00353942"/>
    <w:rsid w:val="00354E45"/>
    <w:rsid w:val="00355166"/>
    <w:rsid w:val="00355CA9"/>
    <w:rsid w:val="00355CB5"/>
    <w:rsid w:val="00356000"/>
    <w:rsid w:val="00356040"/>
    <w:rsid w:val="0035622B"/>
    <w:rsid w:val="00356A6C"/>
    <w:rsid w:val="00356B52"/>
    <w:rsid w:val="00356C97"/>
    <w:rsid w:val="0035727E"/>
    <w:rsid w:val="00357C82"/>
    <w:rsid w:val="0036061B"/>
    <w:rsid w:val="00360EE7"/>
    <w:rsid w:val="00361185"/>
    <w:rsid w:val="00361CB7"/>
    <w:rsid w:val="00361D18"/>
    <w:rsid w:val="00361F6B"/>
    <w:rsid w:val="00362045"/>
    <w:rsid w:val="00363516"/>
    <w:rsid w:val="00363964"/>
    <w:rsid w:val="003639AE"/>
    <w:rsid w:val="00363AA8"/>
    <w:rsid w:val="0036409B"/>
    <w:rsid w:val="00364469"/>
    <w:rsid w:val="003647B3"/>
    <w:rsid w:val="00364957"/>
    <w:rsid w:val="00364C01"/>
    <w:rsid w:val="00365911"/>
    <w:rsid w:val="00365A3E"/>
    <w:rsid w:val="0036631B"/>
    <w:rsid w:val="003663EE"/>
    <w:rsid w:val="003666BB"/>
    <w:rsid w:val="00366C8C"/>
    <w:rsid w:val="00367DC3"/>
    <w:rsid w:val="0037021C"/>
    <w:rsid w:val="00370470"/>
    <w:rsid w:val="00370900"/>
    <w:rsid w:val="003710DC"/>
    <w:rsid w:val="00371135"/>
    <w:rsid w:val="003712B2"/>
    <w:rsid w:val="003712FE"/>
    <w:rsid w:val="00371B15"/>
    <w:rsid w:val="003726D4"/>
    <w:rsid w:val="003744BF"/>
    <w:rsid w:val="00374699"/>
    <w:rsid w:val="00374811"/>
    <w:rsid w:val="00374BF1"/>
    <w:rsid w:val="00376ECB"/>
    <w:rsid w:val="00377900"/>
    <w:rsid w:val="00377B77"/>
    <w:rsid w:val="00381111"/>
    <w:rsid w:val="00381150"/>
    <w:rsid w:val="00381251"/>
    <w:rsid w:val="00381661"/>
    <w:rsid w:val="00381FC4"/>
    <w:rsid w:val="00381FCE"/>
    <w:rsid w:val="00382054"/>
    <w:rsid w:val="00382205"/>
    <w:rsid w:val="00383000"/>
    <w:rsid w:val="003835B2"/>
    <w:rsid w:val="003835EE"/>
    <w:rsid w:val="003837F0"/>
    <w:rsid w:val="00384242"/>
    <w:rsid w:val="003844BF"/>
    <w:rsid w:val="00384C7B"/>
    <w:rsid w:val="0038546A"/>
    <w:rsid w:val="00385C68"/>
    <w:rsid w:val="0038611C"/>
    <w:rsid w:val="003862C7"/>
    <w:rsid w:val="00387973"/>
    <w:rsid w:val="00390FAA"/>
    <w:rsid w:val="00391169"/>
    <w:rsid w:val="0039182B"/>
    <w:rsid w:val="003922AD"/>
    <w:rsid w:val="0039237A"/>
    <w:rsid w:val="00392533"/>
    <w:rsid w:val="003927CC"/>
    <w:rsid w:val="00392805"/>
    <w:rsid w:val="00392959"/>
    <w:rsid w:val="00393474"/>
    <w:rsid w:val="00393BDD"/>
    <w:rsid w:val="00394026"/>
    <w:rsid w:val="00394210"/>
    <w:rsid w:val="003946DD"/>
    <w:rsid w:val="00394E91"/>
    <w:rsid w:val="003951EF"/>
    <w:rsid w:val="00395328"/>
    <w:rsid w:val="0039659E"/>
    <w:rsid w:val="00396E9A"/>
    <w:rsid w:val="00397002"/>
    <w:rsid w:val="00397C0E"/>
    <w:rsid w:val="003A0EC2"/>
    <w:rsid w:val="003A0F53"/>
    <w:rsid w:val="003A1B7B"/>
    <w:rsid w:val="003A1BE3"/>
    <w:rsid w:val="003A21C8"/>
    <w:rsid w:val="003A25EE"/>
    <w:rsid w:val="003A34B8"/>
    <w:rsid w:val="003A34E6"/>
    <w:rsid w:val="003A3810"/>
    <w:rsid w:val="003A3A73"/>
    <w:rsid w:val="003A3ECD"/>
    <w:rsid w:val="003A4158"/>
    <w:rsid w:val="003A4CC1"/>
    <w:rsid w:val="003A592F"/>
    <w:rsid w:val="003A5B27"/>
    <w:rsid w:val="003A5CB3"/>
    <w:rsid w:val="003A5D71"/>
    <w:rsid w:val="003A6426"/>
    <w:rsid w:val="003B0D6B"/>
    <w:rsid w:val="003B0FC5"/>
    <w:rsid w:val="003B10AA"/>
    <w:rsid w:val="003B29DB"/>
    <w:rsid w:val="003B2D97"/>
    <w:rsid w:val="003B31C1"/>
    <w:rsid w:val="003B3616"/>
    <w:rsid w:val="003B3C47"/>
    <w:rsid w:val="003B425D"/>
    <w:rsid w:val="003B4747"/>
    <w:rsid w:val="003B497C"/>
    <w:rsid w:val="003B4AF2"/>
    <w:rsid w:val="003B6047"/>
    <w:rsid w:val="003B6797"/>
    <w:rsid w:val="003B6F34"/>
    <w:rsid w:val="003B6F82"/>
    <w:rsid w:val="003B73BF"/>
    <w:rsid w:val="003C0098"/>
    <w:rsid w:val="003C0407"/>
    <w:rsid w:val="003C0606"/>
    <w:rsid w:val="003C095B"/>
    <w:rsid w:val="003C0B13"/>
    <w:rsid w:val="003C194B"/>
    <w:rsid w:val="003C1B69"/>
    <w:rsid w:val="003C2FB5"/>
    <w:rsid w:val="003C34FE"/>
    <w:rsid w:val="003C6E94"/>
    <w:rsid w:val="003C71A2"/>
    <w:rsid w:val="003D1490"/>
    <w:rsid w:val="003D166D"/>
    <w:rsid w:val="003D1DB0"/>
    <w:rsid w:val="003D1F17"/>
    <w:rsid w:val="003D2188"/>
    <w:rsid w:val="003D349B"/>
    <w:rsid w:val="003D3516"/>
    <w:rsid w:val="003D403B"/>
    <w:rsid w:val="003D439E"/>
    <w:rsid w:val="003D43C1"/>
    <w:rsid w:val="003D4737"/>
    <w:rsid w:val="003D4E01"/>
    <w:rsid w:val="003D5181"/>
    <w:rsid w:val="003D5279"/>
    <w:rsid w:val="003D5ECF"/>
    <w:rsid w:val="003D6521"/>
    <w:rsid w:val="003D6B8F"/>
    <w:rsid w:val="003D7870"/>
    <w:rsid w:val="003D795A"/>
    <w:rsid w:val="003D7D07"/>
    <w:rsid w:val="003E01D6"/>
    <w:rsid w:val="003E1B5D"/>
    <w:rsid w:val="003E1D9D"/>
    <w:rsid w:val="003E294D"/>
    <w:rsid w:val="003E4303"/>
    <w:rsid w:val="003E46D7"/>
    <w:rsid w:val="003E4947"/>
    <w:rsid w:val="003E4975"/>
    <w:rsid w:val="003E4DB5"/>
    <w:rsid w:val="003E5AC2"/>
    <w:rsid w:val="003E5CBF"/>
    <w:rsid w:val="003E616F"/>
    <w:rsid w:val="003E6384"/>
    <w:rsid w:val="003E6D69"/>
    <w:rsid w:val="003E6D7B"/>
    <w:rsid w:val="003E7010"/>
    <w:rsid w:val="003E755C"/>
    <w:rsid w:val="003E7D33"/>
    <w:rsid w:val="003E7DEC"/>
    <w:rsid w:val="003E7DF0"/>
    <w:rsid w:val="003E7E4F"/>
    <w:rsid w:val="003F0412"/>
    <w:rsid w:val="003F19C8"/>
    <w:rsid w:val="003F2212"/>
    <w:rsid w:val="003F2216"/>
    <w:rsid w:val="003F23F7"/>
    <w:rsid w:val="003F26BC"/>
    <w:rsid w:val="003F2717"/>
    <w:rsid w:val="003F281D"/>
    <w:rsid w:val="003F2899"/>
    <w:rsid w:val="003F34C5"/>
    <w:rsid w:val="003F49DA"/>
    <w:rsid w:val="003F4D26"/>
    <w:rsid w:val="003F6128"/>
    <w:rsid w:val="003F6566"/>
    <w:rsid w:val="003F6D08"/>
    <w:rsid w:val="003F7038"/>
    <w:rsid w:val="003F718B"/>
    <w:rsid w:val="003F7BF9"/>
    <w:rsid w:val="003F7F80"/>
    <w:rsid w:val="00401037"/>
    <w:rsid w:val="00403712"/>
    <w:rsid w:val="00403D57"/>
    <w:rsid w:val="00403F10"/>
    <w:rsid w:val="00404A27"/>
    <w:rsid w:val="00404B8F"/>
    <w:rsid w:val="00404F05"/>
    <w:rsid w:val="00406F07"/>
    <w:rsid w:val="004072BE"/>
    <w:rsid w:val="004075AA"/>
    <w:rsid w:val="00411100"/>
    <w:rsid w:val="00412D57"/>
    <w:rsid w:val="0041359B"/>
    <w:rsid w:val="004136E2"/>
    <w:rsid w:val="004138B0"/>
    <w:rsid w:val="004143F1"/>
    <w:rsid w:val="00414798"/>
    <w:rsid w:val="00414C10"/>
    <w:rsid w:val="00414D4A"/>
    <w:rsid w:val="00415440"/>
    <w:rsid w:val="00415DD4"/>
    <w:rsid w:val="00415F18"/>
    <w:rsid w:val="004206AC"/>
    <w:rsid w:val="00420A2E"/>
    <w:rsid w:val="004223E7"/>
    <w:rsid w:val="004224C7"/>
    <w:rsid w:val="004227E0"/>
    <w:rsid w:val="00422B7B"/>
    <w:rsid w:val="0042317B"/>
    <w:rsid w:val="0042349F"/>
    <w:rsid w:val="00424A12"/>
    <w:rsid w:val="00424B71"/>
    <w:rsid w:val="00424C03"/>
    <w:rsid w:val="004256D7"/>
    <w:rsid w:val="00425C71"/>
    <w:rsid w:val="00426220"/>
    <w:rsid w:val="004267EF"/>
    <w:rsid w:val="00426BDA"/>
    <w:rsid w:val="004303BD"/>
    <w:rsid w:val="004314AE"/>
    <w:rsid w:val="00432D49"/>
    <w:rsid w:val="00433341"/>
    <w:rsid w:val="00433664"/>
    <w:rsid w:val="00433D01"/>
    <w:rsid w:val="00433F4B"/>
    <w:rsid w:val="0043527B"/>
    <w:rsid w:val="00435889"/>
    <w:rsid w:val="004358C4"/>
    <w:rsid w:val="00435CB4"/>
    <w:rsid w:val="00436311"/>
    <w:rsid w:val="00436458"/>
    <w:rsid w:val="00437617"/>
    <w:rsid w:val="0043773A"/>
    <w:rsid w:val="00437A0B"/>
    <w:rsid w:val="004403B4"/>
    <w:rsid w:val="00440BDB"/>
    <w:rsid w:val="00440CA8"/>
    <w:rsid w:val="00440CD9"/>
    <w:rsid w:val="00441359"/>
    <w:rsid w:val="00441390"/>
    <w:rsid w:val="004414C9"/>
    <w:rsid w:val="00441BB1"/>
    <w:rsid w:val="00442F32"/>
    <w:rsid w:val="004438A3"/>
    <w:rsid w:val="00443DC1"/>
    <w:rsid w:val="00444914"/>
    <w:rsid w:val="004506E1"/>
    <w:rsid w:val="00450B13"/>
    <w:rsid w:val="00450BA5"/>
    <w:rsid w:val="00450BE7"/>
    <w:rsid w:val="0045258D"/>
    <w:rsid w:val="004525ED"/>
    <w:rsid w:val="00452CD9"/>
    <w:rsid w:val="004534A0"/>
    <w:rsid w:val="00454999"/>
    <w:rsid w:val="004553F6"/>
    <w:rsid w:val="00455671"/>
    <w:rsid w:val="004556A8"/>
    <w:rsid w:val="00455E73"/>
    <w:rsid w:val="0045609D"/>
    <w:rsid w:val="0045644B"/>
    <w:rsid w:val="004567DA"/>
    <w:rsid w:val="00456E2D"/>
    <w:rsid w:val="004571B8"/>
    <w:rsid w:val="00457DBC"/>
    <w:rsid w:val="00460CEB"/>
    <w:rsid w:val="00460DA8"/>
    <w:rsid w:val="004620DF"/>
    <w:rsid w:val="0046226E"/>
    <w:rsid w:val="00462E37"/>
    <w:rsid w:val="00463668"/>
    <w:rsid w:val="004638BD"/>
    <w:rsid w:val="004639B7"/>
    <w:rsid w:val="004640BB"/>
    <w:rsid w:val="00464323"/>
    <w:rsid w:val="0046445C"/>
    <w:rsid w:val="00464627"/>
    <w:rsid w:val="00464776"/>
    <w:rsid w:val="00465911"/>
    <w:rsid w:val="00466104"/>
    <w:rsid w:val="004702D6"/>
    <w:rsid w:val="00470B96"/>
    <w:rsid w:val="00470C7E"/>
    <w:rsid w:val="00470D22"/>
    <w:rsid w:val="004712EF"/>
    <w:rsid w:val="00471327"/>
    <w:rsid w:val="0047134A"/>
    <w:rsid w:val="004714D8"/>
    <w:rsid w:val="00471E7F"/>
    <w:rsid w:val="004724A1"/>
    <w:rsid w:val="0047261D"/>
    <w:rsid w:val="004732B3"/>
    <w:rsid w:val="00473534"/>
    <w:rsid w:val="004736FC"/>
    <w:rsid w:val="00473F53"/>
    <w:rsid w:val="00474066"/>
    <w:rsid w:val="0047440D"/>
    <w:rsid w:val="00475793"/>
    <w:rsid w:val="004758E2"/>
    <w:rsid w:val="00475998"/>
    <w:rsid w:val="004759A5"/>
    <w:rsid w:val="00475C12"/>
    <w:rsid w:val="00476D62"/>
    <w:rsid w:val="00476D70"/>
    <w:rsid w:val="00476E68"/>
    <w:rsid w:val="00477104"/>
    <w:rsid w:val="004771CD"/>
    <w:rsid w:val="004772D1"/>
    <w:rsid w:val="004772DD"/>
    <w:rsid w:val="004803F8"/>
    <w:rsid w:val="00480DD3"/>
    <w:rsid w:val="004823D6"/>
    <w:rsid w:val="00483AD8"/>
    <w:rsid w:val="00483EC9"/>
    <w:rsid w:val="00483F3A"/>
    <w:rsid w:val="00483FF1"/>
    <w:rsid w:val="00484561"/>
    <w:rsid w:val="004846C3"/>
    <w:rsid w:val="00484C30"/>
    <w:rsid w:val="00484C55"/>
    <w:rsid w:val="00485099"/>
    <w:rsid w:val="004851ED"/>
    <w:rsid w:val="0048525D"/>
    <w:rsid w:val="0048540E"/>
    <w:rsid w:val="00485619"/>
    <w:rsid w:val="004865C5"/>
    <w:rsid w:val="0048695B"/>
    <w:rsid w:val="00487094"/>
    <w:rsid w:val="004870B1"/>
    <w:rsid w:val="00487152"/>
    <w:rsid w:val="00487BC9"/>
    <w:rsid w:val="00487E38"/>
    <w:rsid w:val="00490165"/>
    <w:rsid w:val="004903D3"/>
    <w:rsid w:val="00490FAB"/>
    <w:rsid w:val="0049105F"/>
    <w:rsid w:val="0049132E"/>
    <w:rsid w:val="004917D3"/>
    <w:rsid w:val="00491F71"/>
    <w:rsid w:val="00492363"/>
    <w:rsid w:val="00492597"/>
    <w:rsid w:val="00492707"/>
    <w:rsid w:val="00492E17"/>
    <w:rsid w:val="00493F33"/>
    <w:rsid w:val="00494F3B"/>
    <w:rsid w:val="00495154"/>
    <w:rsid w:val="004954A5"/>
    <w:rsid w:val="00496B07"/>
    <w:rsid w:val="0049740E"/>
    <w:rsid w:val="00497529"/>
    <w:rsid w:val="00497BDC"/>
    <w:rsid w:val="00497D75"/>
    <w:rsid w:val="004A076B"/>
    <w:rsid w:val="004A22D0"/>
    <w:rsid w:val="004A23DD"/>
    <w:rsid w:val="004A2FA1"/>
    <w:rsid w:val="004A413D"/>
    <w:rsid w:val="004A4279"/>
    <w:rsid w:val="004A42C4"/>
    <w:rsid w:val="004A433C"/>
    <w:rsid w:val="004A4396"/>
    <w:rsid w:val="004A4B48"/>
    <w:rsid w:val="004A5613"/>
    <w:rsid w:val="004A695F"/>
    <w:rsid w:val="004A6A07"/>
    <w:rsid w:val="004A7374"/>
    <w:rsid w:val="004B00E4"/>
    <w:rsid w:val="004B0220"/>
    <w:rsid w:val="004B058D"/>
    <w:rsid w:val="004B0B86"/>
    <w:rsid w:val="004B0DA8"/>
    <w:rsid w:val="004B1A42"/>
    <w:rsid w:val="004B266C"/>
    <w:rsid w:val="004B2B8C"/>
    <w:rsid w:val="004B37A2"/>
    <w:rsid w:val="004B3846"/>
    <w:rsid w:val="004B5966"/>
    <w:rsid w:val="004B5B03"/>
    <w:rsid w:val="004B6689"/>
    <w:rsid w:val="004B66FA"/>
    <w:rsid w:val="004B6B3A"/>
    <w:rsid w:val="004B74C2"/>
    <w:rsid w:val="004B75B3"/>
    <w:rsid w:val="004B78DA"/>
    <w:rsid w:val="004C00F8"/>
    <w:rsid w:val="004C099F"/>
    <w:rsid w:val="004C09B9"/>
    <w:rsid w:val="004C11CB"/>
    <w:rsid w:val="004C1C2A"/>
    <w:rsid w:val="004C218E"/>
    <w:rsid w:val="004C27E5"/>
    <w:rsid w:val="004C3214"/>
    <w:rsid w:val="004C33B1"/>
    <w:rsid w:val="004C355D"/>
    <w:rsid w:val="004C37CA"/>
    <w:rsid w:val="004C3931"/>
    <w:rsid w:val="004C3C58"/>
    <w:rsid w:val="004C4821"/>
    <w:rsid w:val="004C5E49"/>
    <w:rsid w:val="004C6A8F"/>
    <w:rsid w:val="004D036B"/>
    <w:rsid w:val="004D06E3"/>
    <w:rsid w:val="004D070A"/>
    <w:rsid w:val="004D08BF"/>
    <w:rsid w:val="004D0D60"/>
    <w:rsid w:val="004D0D6D"/>
    <w:rsid w:val="004D0DE4"/>
    <w:rsid w:val="004D0F0A"/>
    <w:rsid w:val="004D16EE"/>
    <w:rsid w:val="004D18E0"/>
    <w:rsid w:val="004D23A5"/>
    <w:rsid w:val="004D2EA1"/>
    <w:rsid w:val="004D4B56"/>
    <w:rsid w:val="004D4C83"/>
    <w:rsid w:val="004D59CE"/>
    <w:rsid w:val="004D59DC"/>
    <w:rsid w:val="004D67FD"/>
    <w:rsid w:val="004D6EE7"/>
    <w:rsid w:val="004D79B8"/>
    <w:rsid w:val="004E005C"/>
    <w:rsid w:val="004E0443"/>
    <w:rsid w:val="004E0AAB"/>
    <w:rsid w:val="004E0E4B"/>
    <w:rsid w:val="004E1C53"/>
    <w:rsid w:val="004E1E3B"/>
    <w:rsid w:val="004E2FBD"/>
    <w:rsid w:val="004E3162"/>
    <w:rsid w:val="004E3306"/>
    <w:rsid w:val="004E3994"/>
    <w:rsid w:val="004E3AE2"/>
    <w:rsid w:val="004E3C0C"/>
    <w:rsid w:val="004E5463"/>
    <w:rsid w:val="004E5E2F"/>
    <w:rsid w:val="004E661F"/>
    <w:rsid w:val="004E6E5D"/>
    <w:rsid w:val="004F0632"/>
    <w:rsid w:val="004F0A17"/>
    <w:rsid w:val="004F1659"/>
    <w:rsid w:val="004F1757"/>
    <w:rsid w:val="004F2183"/>
    <w:rsid w:val="004F255A"/>
    <w:rsid w:val="004F2ACD"/>
    <w:rsid w:val="004F30FC"/>
    <w:rsid w:val="004F3494"/>
    <w:rsid w:val="004F3851"/>
    <w:rsid w:val="004F42D6"/>
    <w:rsid w:val="004F43A7"/>
    <w:rsid w:val="004F444D"/>
    <w:rsid w:val="004F53BF"/>
    <w:rsid w:val="004F5A41"/>
    <w:rsid w:val="004F5B1E"/>
    <w:rsid w:val="004F5EE0"/>
    <w:rsid w:val="004F66DC"/>
    <w:rsid w:val="004F7318"/>
    <w:rsid w:val="004F745C"/>
    <w:rsid w:val="004F754C"/>
    <w:rsid w:val="004F7C85"/>
    <w:rsid w:val="004F7E4D"/>
    <w:rsid w:val="00500786"/>
    <w:rsid w:val="00500D73"/>
    <w:rsid w:val="00501873"/>
    <w:rsid w:val="0050195F"/>
    <w:rsid w:val="00501CDC"/>
    <w:rsid w:val="00501E8B"/>
    <w:rsid w:val="005020B7"/>
    <w:rsid w:val="00502BFB"/>
    <w:rsid w:val="00502CC1"/>
    <w:rsid w:val="005031C3"/>
    <w:rsid w:val="00503A52"/>
    <w:rsid w:val="00503B73"/>
    <w:rsid w:val="00503CD4"/>
    <w:rsid w:val="00505F13"/>
    <w:rsid w:val="005064A7"/>
    <w:rsid w:val="005066B7"/>
    <w:rsid w:val="00506B0F"/>
    <w:rsid w:val="0050767B"/>
    <w:rsid w:val="00510C26"/>
    <w:rsid w:val="0051191F"/>
    <w:rsid w:val="00512EC1"/>
    <w:rsid w:val="005130A6"/>
    <w:rsid w:val="005138F9"/>
    <w:rsid w:val="00513A96"/>
    <w:rsid w:val="00513B4B"/>
    <w:rsid w:val="00513FFA"/>
    <w:rsid w:val="0051457C"/>
    <w:rsid w:val="00515A5A"/>
    <w:rsid w:val="00515BDD"/>
    <w:rsid w:val="00515CE7"/>
    <w:rsid w:val="005161CF"/>
    <w:rsid w:val="00516C38"/>
    <w:rsid w:val="00516F11"/>
    <w:rsid w:val="00517A55"/>
    <w:rsid w:val="00520777"/>
    <w:rsid w:val="00521BF6"/>
    <w:rsid w:val="005223D6"/>
    <w:rsid w:val="00522787"/>
    <w:rsid w:val="00522E7A"/>
    <w:rsid w:val="005240CE"/>
    <w:rsid w:val="0052472B"/>
    <w:rsid w:val="0052498F"/>
    <w:rsid w:val="00524D12"/>
    <w:rsid w:val="00526013"/>
    <w:rsid w:val="00526D8F"/>
    <w:rsid w:val="00527C27"/>
    <w:rsid w:val="00527EE4"/>
    <w:rsid w:val="005302B2"/>
    <w:rsid w:val="005303AF"/>
    <w:rsid w:val="00530707"/>
    <w:rsid w:val="00530A51"/>
    <w:rsid w:val="00531221"/>
    <w:rsid w:val="00533AE4"/>
    <w:rsid w:val="00533AE8"/>
    <w:rsid w:val="00533B13"/>
    <w:rsid w:val="00534B3F"/>
    <w:rsid w:val="0053608F"/>
    <w:rsid w:val="00536703"/>
    <w:rsid w:val="005405C0"/>
    <w:rsid w:val="00540714"/>
    <w:rsid w:val="00540E3E"/>
    <w:rsid w:val="00540EA7"/>
    <w:rsid w:val="00540F8B"/>
    <w:rsid w:val="005411CD"/>
    <w:rsid w:val="00541213"/>
    <w:rsid w:val="00541380"/>
    <w:rsid w:val="00541DD2"/>
    <w:rsid w:val="005433E4"/>
    <w:rsid w:val="00543750"/>
    <w:rsid w:val="00543DA6"/>
    <w:rsid w:val="00544F52"/>
    <w:rsid w:val="00545127"/>
    <w:rsid w:val="00545399"/>
    <w:rsid w:val="00545585"/>
    <w:rsid w:val="00545C6C"/>
    <w:rsid w:val="005464FE"/>
    <w:rsid w:val="005468C3"/>
    <w:rsid w:val="00546947"/>
    <w:rsid w:val="00546C39"/>
    <w:rsid w:val="00546EE0"/>
    <w:rsid w:val="00547734"/>
    <w:rsid w:val="00547F3E"/>
    <w:rsid w:val="005514D4"/>
    <w:rsid w:val="005518D9"/>
    <w:rsid w:val="00551D59"/>
    <w:rsid w:val="00551D98"/>
    <w:rsid w:val="0055256C"/>
    <w:rsid w:val="0055348D"/>
    <w:rsid w:val="00553D61"/>
    <w:rsid w:val="005541AE"/>
    <w:rsid w:val="00554298"/>
    <w:rsid w:val="00554726"/>
    <w:rsid w:val="00554D81"/>
    <w:rsid w:val="00554EB6"/>
    <w:rsid w:val="00555759"/>
    <w:rsid w:val="005557A1"/>
    <w:rsid w:val="00555BF5"/>
    <w:rsid w:val="00556E78"/>
    <w:rsid w:val="00557234"/>
    <w:rsid w:val="00557662"/>
    <w:rsid w:val="00557DB7"/>
    <w:rsid w:val="00560008"/>
    <w:rsid w:val="005601DA"/>
    <w:rsid w:val="0056049A"/>
    <w:rsid w:val="005608FD"/>
    <w:rsid w:val="00560A32"/>
    <w:rsid w:val="00560C24"/>
    <w:rsid w:val="005610B4"/>
    <w:rsid w:val="005618AF"/>
    <w:rsid w:val="00562080"/>
    <w:rsid w:val="005631F6"/>
    <w:rsid w:val="005640A1"/>
    <w:rsid w:val="00564A02"/>
    <w:rsid w:val="0056502F"/>
    <w:rsid w:val="00565203"/>
    <w:rsid w:val="00565ADB"/>
    <w:rsid w:val="00566D54"/>
    <w:rsid w:val="005671B3"/>
    <w:rsid w:val="005678E5"/>
    <w:rsid w:val="00567A19"/>
    <w:rsid w:val="00567BBC"/>
    <w:rsid w:val="00567C48"/>
    <w:rsid w:val="0057097D"/>
    <w:rsid w:val="00570C79"/>
    <w:rsid w:val="00570F52"/>
    <w:rsid w:val="00571015"/>
    <w:rsid w:val="00572E3C"/>
    <w:rsid w:val="00573541"/>
    <w:rsid w:val="005735E8"/>
    <w:rsid w:val="00573B98"/>
    <w:rsid w:val="00573CE4"/>
    <w:rsid w:val="00573E61"/>
    <w:rsid w:val="00573EFB"/>
    <w:rsid w:val="0057402F"/>
    <w:rsid w:val="0057447F"/>
    <w:rsid w:val="00574E8E"/>
    <w:rsid w:val="00575028"/>
    <w:rsid w:val="00575840"/>
    <w:rsid w:val="00576926"/>
    <w:rsid w:val="00576BC6"/>
    <w:rsid w:val="005804EB"/>
    <w:rsid w:val="00580753"/>
    <w:rsid w:val="005812FD"/>
    <w:rsid w:val="00581B50"/>
    <w:rsid w:val="00581C77"/>
    <w:rsid w:val="00582B6C"/>
    <w:rsid w:val="00582E21"/>
    <w:rsid w:val="00583438"/>
    <w:rsid w:val="00583525"/>
    <w:rsid w:val="00583A1D"/>
    <w:rsid w:val="00583BA4"/>
    <w:rsid w:val="005841AD"/>
    <w:rsid w:val="00584BF2"/>
    <w:rsid w:val="00585523"/>
    <w:rsid w:val="00585B29"/>
    <w:rsid w:val="00585B34"/>
    <w:rsid w:val="0058720E"/>
    <w:rsid w:val="00587680"/>
    <w:rsid w:val="005878E8"/>
    <w:rsid w:val="00587DA1"/>
    <w:rsid w:val="005909A9"/>
    <w:rsid w:val="00590A6A"/>
    <w:rsid w:val="00590FAA"/>
    <w:rsid w:val="0059113C"/>
    <w:rsid w:val="00593387"/>
    <w:rsid w:val="0059357F"/>
    <w:rsid w:val="005935F9"/>
    <w:rsid w:val="00593613"/>
    <w:rsid w:val="00594795"/>
    <w:rsid w:val="00595135"/>
    <w:rsid w:val="00595389"/>
    <w:rsid w:val="00595706"/>
    <w:rsid w:val="00595A23"/>
    <w:rsid w:val="0059644B"/>
    <w:rsid w:val="00596CBB"/>
    <w:rsid w:val="00596E97"/>
    <w:rsid w:val="00597255"/>
    <w:rsid w:val="0059755B"/>
    <w:rsid w:val="005975B4"/>
    <w:rsid w:val="005A0698"/>
    <w:rsid w:val="005A084B"/>
    <w:rsid w:val="005A0D7E"/>
    <w:rsid w:val="005A0DBC"/>
    <w:rsid w:val="005A0E87"/>
    <w:rsid w:val="005A13C9"/>
    <w:rsid w:val="005A13F7"/>
    <w:rsid w:val="005A169F"/>
    <w:rsid w:val="005A17A3"/>
    <w:rsid w:val="005A1A5D"/>
    <w:rsid w:val="005A1BEC"/>
    <w:rsid w:val="005A2F34"/>
    <w:rsid w:val="005A3072"/>
    <w:rsid w:val="005A3FBB"/>
    <w:rsid w:val="005A448A"/>
    <w:rsid w:val="005A4FBD"/>
    <w:rsid w:val="005A5010"/>
    <w:rsid w:val="005A58A9"/>
    <w:rsid w:val="005A58F9"/>
    <w:rsid w:val="005A594C"/>
    <w:rsid w:val="005A63D2"/>
    <w:rsid w:val="005A7657"/>
    <w:rsid w:val="005B03B9"/>
    <w:rsid w:val="005B0B36"/>
    <w:rsid w:val="005B0F67"/>
    <w:rsid w:val="005B1836"/>
    <w:rsid w:val="005B1900"/>
    <w:rsid w:val="005B1FA1"/>
    <w:rsid w:val="005B1FB7"/>
    <w:rsid w:val="005B3725"/>
    <w:rsid w:val="005B3BE9"/>
    <w:rsid w:val="005B3F38"/>
    <w:rsid w:val="005B3FEB"/>
    <w:rsid w:val="005B44DE"/>
    <w:rsid w:val="005B4643"/>
    <w:rsid w:val="005B540E"/>
    <w:rsid w:val="005B5610"/>
    <w:rsid w:val="005B786F"/>
    <w:rsid w:val="005C0097"/>
    <w:rsid w:val="005C00A7"/>
    <w:rsid w:val="005C0A37"/>
    <w:rsid w:val="005C0D54"/>
    <w:rsid w:val="005C105A"/>
    <w:rsid w:val="005C1314"/>
    <w:rsid w:val="005C1357"/>
    <w:rsid w:val="005C13D7"/>
    <w:rsid w:val="005C14B9"/>
    <w:rsid w:val="005C1835"/>
    <w:rsid w:val="005C1F27"/>
    <w:rsid w:val="005C25CA"/>
    <w:rsid w:val="005C2BF1"/>
    <w:rsid w:val="005C2F75"/>
    <w:rsid w:val="005C2FD4"/>
    <w:rsid w:val="005C31D6"/>
    <w:rsid w:val="005C4595"/>
    <w:rsid w:val="005C47F4"/>
    <w:rsid w:val="005C4BE2"/>
    <w:rsid w:val="005C4DB2"/>
    <w:rsid w:val="005C51DA"/>
    <w:rsid w:val="005C5586"/>
    <w:rsid w:val="005C5627"/>
    <w:rsid w:val="005C5AE2"/>
    <w:rsid w:val="005C5CC7"/>
    <w:rsid w:val="005C65B2"/>
    <w:rsid w:val="005C697B"/>
    <w:rsid w:val="005C78D3"/>
    <w:rsid w:val="005D0087"/>
    <w:rsid w:val="005D0208"/>
    <w:rsid w:val="005D0443"/>
    <w:rsid w:val="005D170A"/>
    <w:rsid w:val="005D173C"/>
    <w:rsid w:val="005D1975"/>
    <w:rsid w:val="005D19A2"/>
    <w:rsid w:val="005D1A76"/>
    <w:rsid w:val="005D2375"/>
    <w:rsid w:val="005D2665"/>
    <w:rsid w:val="005D2A87"/>
    <w:rsid w:val="005D3096"/>
    <w:rsid w:val="005D35DF"/>
    <w:rsid w:val="005D37AE"/>
    <w:rsid w:val="005D387D"/>
    <w:rsid w:val="005D3B83"/>
    <w:rsid w:val="005D46D8"/>
    <w:rsid w:val="005D50B1"/>
    <w:rsid w:val="005D5129"/>
    <w:rsid w:val="005D550A"/>
    <w:rsid w:val="005D58AC"/>
    <w:rsid w:val="005D5FC4"/>
    <w:rsid w:val="005D6107"/>
    <w:rsid w:val="005D62B7"/>
    <w:rsid w:val="005D7516"/>
    <w:rsid w:val="005D782E"/>
    <w:rsid w:val="005D7B86"/>
    <w:rsid w:val="005E02E2"/>
    <w:rsid w:val="005E04EB"/>
    <w:rsid w:val="005E08CF"/>
    <w:rsid w:val="005E0F64"/>
    <w:rsid w:val="005E14A4"/>
    <w:rsid w:val="005E1A15"/>
    <w:rsid w:val="005E1F4F"/>
    <w:rsid w:val="005E235E"/>
    <w:rsid w:val="005E2747"/>
    <w:rsid w:val="005E2D77"/>
    <w:rsid w:val="005E3E97"/>
    <w:rsid w:val="005E415D"/>
    <w:rsid w:val="005E4925"/>
    <w:rsid w:val="005E498A"/>
    <w:rsid w:val="005E4A07"/>
    <w:rsid w:val="005E56CF"/>
    <w:rsid w:val="005E577B"/>
    <w:rsid w:val="005E62CE"/>
    <w:rsid w:val="005E648C"/>
    <w:rsid w:val="005E6914"/>
    <w:rsid w:val="005E70FA"/>
    <w:rsid w:val="005E74EA"/>
    <w:rsid w:val="005E79AD"/>
    <w:rsid w:val="005F0400"/>
    <w:rsid w:val="005F08B4"/>
    <w:rsid w:val="005F0A64"/>
    <w:rsid w:val="005F0BA9"/>
    <w:rsid w:val="005F141D"/>
    <w:rsid w:val="005F2129"/>
    <w:rsid w:val="005F252F"/>
    <w:rsid w:val="005F2642"/>
    <w:rsid w:val="005F318C"/>
    <w:rsid w:val="005F3205"/>
    <w:rsid w:val="005F3334"/>
    <w:rsid w:val="005F3557"/>
    <w:rsid w:val="005F3A77"/>
    <w:rsid w:val="005F3C64"/>
    <w:rsid w:val="005F4BA4"/>
    <w:rsid w:val="005F4C96"/>
    <w:rsid w:val="005F51EA"/>
    <w:rsid w:val="005F5211"/>
    <w:rsid w:val="005F5582"/>
    <w:rsid w:val="005F5B0E"/>
    <w:rsid w:val="005F64B9"/>
    <w:rsid w:val="005F6734"/>
    <w:rsid w:val="005F78BD"/>
    <w:rsid w:val="005F7C1A"/>
    <w:rsid w:val="006003F4"/>
    <w:rsid w:val="006009EF"/>
    <w:rsid w:val="00600E57"/>
    <w:rsid w:val="00601254"/>
    <w:rsid w:val="006014E9"/>
    <w:rsid w:val="00601891"/>
    <w:rsid w:val="006026E6"/>
    <w:rsid w:val="00602B0F"/>
    <w:rsid w:val="00602D17"/>
    <w:rsid w:val="00602D1C"/>
    <w:rsid w:val="00605CBE"/>
    <w:rsid w:val="00605DED"/>
    <w:rsid w:val="00610D30"/>
    <w:rsid w:val="00611723"/>
    <w:rsid w:val="00611875"/>
    <w:rsid w:val="00611FC0"/>
    <w:rsid w:val="00612D63"/>
    <w:rsid w:val="00614C78"/>
    <w:rsid w:val="00615A61"/>
    <w:rsid w:val="00615FE8"/>
    <w:rsid w:val="006169C7"/>
    <w:rsid w:val="00617A4C"/>
    <w:rsid w:val="0062079A"/>
    <w:rsid w:val="00620DEF"/>
    <w:rsid w:val="006211BE"/>
    <w:rsid w:val="0062247A"/>
    <w:rsid w:val="00622620"/>
    <w:rsid w:val="00623F23"/>
    <w:rsid w:val="006242D2"/>
    <w:rsid w:val="00625123"/>
    <w:rsid w:val="006254D8"/>
    <w:rsid w:val="00625BB3"/>
    <w:rsid w:val="00625D87"/>
    <w:rsid w:val="00625E3C"/>
    <w:rsid w:val="00626001"/>
    <w:rsid w:val="006267CA"/>
    <w:rsid w:val="00626BA8"/>
    <w:rsid w:val="006302EF"/>
    <w:rsid w:val="00630800"/>
    <w:rsid w:val="00630955"/>
    <w:rsid w:val="006312C6"/>
    <w:rsid w:val="0063299A"/>
    <w:rsid w:val="00633469"/>
    <w:rsid w:val="00634047"/>
    <w:rsid w:val="00634344"/>
    <w:rsid w:val="006345F0"/>
    <w:rsid w:val="00636134"/>
    <w:rsid w:val="0063637C"/>
    <w:rsid w:val="00636803"/>
    <w:rsid w:val="00636809"/>
    <w:rsid w:val="00636ABF"/>
    <w:rsid w:val="0063742F"/>
    <w:rsid w:val="00637606"/>
    <w:rsid w:val="00637746"/>
    <w:rsid w:val="006401AF"/>
    <w:rsid w:val="00640468"/>
    <w:rsid w:val="00640C7A"/>
    <w:rsid w:val="00641427"/>
    <w:rsid w:val="00641827"/>
    <w:rsid w:val="00641AA5"/>
    <w:rsid w:val="0064260E"/>
    <w:rsid w:val="006429A1"/>
    <w:rsid w:val="00642C61"/>
    <w:rsid w:val="00642E96"/>
    <w:rsid w:val="006436A7"/>
    <w:rsid w:val="006439B9"/>
    <w:rsid w:val="0064406A"/>
    <w:rsid w:val="006441C0"/>
    <w:rsid w:val="00644A7D"/>
    <w:rsid w:val="006454B7"/>
    <w:rsid w:val="00646978"/>
    <w:rsid w:val="006470BF"/>
    <w:rsid w:val="00647C64"/>
    <w:rsid w:val="006503B0"/>
    <w:rsid w:val="00650561"/>
    <w:rsid w:val="0065095E"/>
    <w:rsid w:val="00650A20"/>
    <w:rsid w:val="00650B68"/>
    <w:rsid w:val="0065110A"/>
    <w:rsid w:val="006519B3"/>
    <w:rsid w:val="006529AD"/>
    <w:rsid w:val="00652BD7"/>
    <w:rsid w:val="00652DB9"/>
    <w:rsid w:val="00652E60"/>
    <w:rsid w:val="00653FC3"/>
    <w:rsid w:val="00654314"/>
    <w:rsid w:val="00654A89"/>
    <w:rsid w:val="00654B5A"/>
    <w:rsid w:val="00655723"/>
    <w:rsid w:val="00655A7C"/>
    <w:rsid w:val="00655BD2"/>
    <w:rsid w:val="00656000"/>
    <w:rsid w:val="00656001"/>
    <w:rsid w:val="00656215"/>
    <w:rsid w:val="00656D57"/>
    <w:rsid w:val="00656F2F"/>
    <w:rsid w:val="00660CB2"/>
    <w:rsid w:val="00660DAF"/>
    <w:rsid w:val="0066127A"/>
    <w:rsid w:val="00661F6D"/>
    <w:rsid w:val="00662370"/>
    <w:rsid w:val="00662FBA"/>
    <w:rsid w:val="00663758"/>
    <w:rsid w:val="006637C9"/>
    <w:rsid w:val="00663C10"/>
    <w:rsid w:val="0066428F"/>
    <w:rsid w:val="006643EE"/>
    <w:rsid w:val="00664A0A"/>
    <w:rsid w:val="00664E1B"/>
    <w:rsid w:val="006651E4"/>
    <w:rsid w:val="00665A8D"/>
    <w:rsid w:val="00666B65"/>
    <w:rsid w:val="0067053F"/>
    <w:rsid w:val="00670C26"/>
    <w:rsid w:val="00670FB1"/>
    <w:rsid w:val="00671248"/>
    <w:rsid w:val="0067198A"/>
    <w:rsid w:val="0067234D"/>
    <w:rsid w:val="006733A8"/>
    <w:rsid w:val="006733BC"/>
    <w:rsid w:val="006742EA"/>
    <w:rsid w:val="00674AD9"/>
    <w:rsid w:val="006754F6"/>
    <w:rsid w:val="00676B91"/>
    <w:rsid w:val="00677BB8"/>
    <w:rsid w:val="00677BF9"/>
    <w:rsid w:val="00680730"/>
    <w:rsid w:val="00681753"/>
    <w:rsid w:val="00681CF8"/>
    <w:rsid w:val="006825DB"/>
    <w:rsid w:val="00682662"/>
    <w:rsid w:val="006839AE"/>
    <w:rsid w:val="00683E02"/>
    <w:rsid w:val="006841A6"/>
    <w:rsid w:val="0068439F"/>
    <w:rsid w:val="006844B7"/>
    <w:rsid w:val="00684584"/>
    <w:rsid w:val="006854E2"/>
    <w:rsid w:val="00685796"/>
    <w:rsid w:val="006860DD"/>
    <w:rsid w:val="00686A6E"/>
    <w:rsid w:val="00687A69"/>
    <w:rsid w:val="00687C4A"/>
    <w:rsid w:val="00687FC6"/>
    <w:rsid w:val="006902B1"/>
    <w:rsid w:val="006909A0"/>
    <w:rsid w:val="006909F7"/>
    <w:rsid w:val="00690AB3"/>
    <w:rsid w:val="00691719"/>
    <w:rsid w:val="00691F39"/>
    <w:rsid w:val="006922E4"/>
    <w:rsid w:val="0069240D"/>
    <w:rsid w:val="0069260F"/>
    <w:rsid w:val="006932CD"/>
    <w:rsid w:val="00693BB5"/>
    <w:rsid w:val="0069421E"/>
    <w:rsid w:val="0069460A"/>
    <w:rsid w:val="00694917"/>
    <w:rsid w:val="00695FC0"/>
    <w:rsid w:val="00696721"/>
    <w:rsid w:val="00696A9D"/>
    <w:rsid w:val="006973B1"/>
    <w:rsid w:val="00697C40"/>
    <w:rsid w:val="00697F66"/>
    <w:rsid w:val="006A01D6"/>
    <w:rsid w:val="006A072D"/>
    <w:rsid w:val="006A0B90"/>
    <w:rsid w:val="006A0FC1"/>
    <w:rsid w:val="006A1040"/>
    <w:rsid w:val="006A128A"/>
    <w:rsid w:val="006A1AF7"/>
    <w:rsid w:val="006A2640"/>
    <w:rsid w:val="006A292F"/>
    <w:rsid w:val="006A30FC"/>
    <w:rsid w:val="006A344F"/>
    <w:rsid w:val="006A3757"/>
    <w:rsid w:val="006A39C1"/>
    <w:rsid w:val="006A4468"/>
    <w:rsid w:val="006A4528"/>
    <w:rsid w:val="006A4D39"/>
    <w:rsid w:val="006A5160"/>
    <w:rsid w:val="006A598A"/>
    <w:rsid w:val="006A5A81"/>
    <w:rsid w:val="006A631E"/>
    <w:rsid w:val="006A762B"/>
    <w:rsid w:val="006A79C8"/>
    <w:rsid w:val="006B0406"/>
    <w:rsid w:val="006B05F6"/>
    <w:rsid w:val="006B09A2"/>
    <w:rsid w:val="006B0CFA"/>
    <w:rsid w:val="006B14DD"/>
    <w:rsid w:val="006B1660"/>
    <w:rsid w:val="006B19F8"/>
    <w:rsid w:val="006B1A51"/>
    <w:rsid w:val="006B1B54"/>
    <w:rsid w:val="006B220D"/>
    <w:rsid w:val="006B2B03"/>
    <w:rsid w:val="006B2DF5"/>
    <w:rsid w:val="006B3021"/>
    <w:rsid w:val="006B39EB"/>
    <w:rsid w:val="006B55B3"/>
    <w:rsid w:val="006B609D"/>
    <w:rsid w:val="006B60DF"/>
    <w:rsid w:val="006B6465"/>
    <w:rsid w:val="006B6580"/>
    <w:rsid w:val="006B69DB"/>
    <w:rsid w:val="006B6C61"/>
    <w:rsid w:val="006B6FD6"/>
    <w:rsid w:val="006B74C9"/>
    <w:rsid w:val="006B75A5"/>
    <w:rsid w:val="006B7CE0"/>
    <w:rsid w:val="006C058F"/>
    <w:rsid w:val="006C07B2"/>
    <w:rsid w:val="006C1584"/>
    <w:rsid w:val="006C1641"/>
    <w:rsid w:val="006C19C0"/>
    <w:rsid w:val="006C1D91"/>
    <w:rsid w:val="006C2021"/>
    <w:rsid w:val="006C262B"/>
    <w:rsid w:val="006C3110"/>
    <w:rsid w:val="006C3144"/>
    <w:rsid w:val="006C3403"/>
    <w:rsid w:val="006C35D2"/>
    <w:rsid w:val="006C3A84"/>
    <w:rsid w:val="006C4454"/>
    <w:rsid w:val="006C52A2"/>
    <w:rsid w:val="006C56B2"/>
    <w:rsid w:val="006C5D91"/>
    <w:rsid w:val="006C6826"/>
    <w:rsid w:val="006C728A"/>
    <w:rsid w:val="006C73F1"/>
    <w:rsid w:val="006D04E4"/>
    <w:rsid w:val="006D0602"/>
    <w:rsid w:val="006D0E28"/>
    <w:rsid w:val="006D0F7B"/>
    <w:rsid w:val="006D11FD"/>
    <w:rsid w:val="006D1D49"/>
    <w:rsid w:val="006D2E10"/>
    <w:rsid w:val="006D33F9"/>
    <w:rsid w:val="006D3800"/>
    <w:rsid w:val="006D4409"/>
    <w:rsid w:val="006D4BE0"/>
    <w:rsid w:val="006D597E"/>
    <w:rsid w:val="006D62D7"/>
    <w:rsid w:val="006D667B"/>
    <w:rsid w:val="006D682A"/>
    <w:rsid w:val="006D6A9F"/>
    <w:rsid w:val="006D6F5A"/>
    <w:rsid w:val="006D6F5F"/>
    <w:rsid w:val="006D721F"/>
    <w:rsid w:val="006D7938"/>
    <w:rsid w:val="006E01D1"/>
    <w:rsid w:val="006E02E6"/>
    <w:rsid w:val="006E0ECB"/>
    <w:rsid w:val="006E1082"/>
    <w:rsid w:val="006E15B7"/>
    <w:rsid w:val="006E17BB"/>
    <w:rsid w:val="006E1875"/>
    <w:rsid w:val="006E1AEC"/>
    <w:rsid w:val="006E1EA6"/>
    <w:rsid w:val="006E2465"/>
    <w:rsid w:val="006E27DE"/>
    <w:rsid w:val="006E294F"/>
    <w:rsid w:val="006E2962"/>
    <w:rsid w:val="006E4AED"/>
    <w:rsid w:val="006E4CC3"/>
    <w:rsid w:val="006E4FF6"/>
    <w:rsid w:val="006E5AC1"/>
    <w:rsid w:val="006E6176"/>
    <w:rsid w:val="006E66C7"/>
    <w:rsid w:val="006E67E5"/>
    <w:rsid w:val="006E6C1B"/>
    <w:rsid w:val="006E6DA7"/>
    <w:rsid w:val="006E7618"/>
    <w:rsid w:val="006E799A"/>
    <w:rsid w:val="006E7CD5"/>
    <w:rsid w:val="006E7DF5"/>
    <w:rsid w:val="006F1609"/>
    <w:rsid w:val="006F1808"/>
    <w:rsid w:val="006F1ECB"/>
    <w:rsid w:val="006F2527"/>
    <w:rsid w:val="006F318A"/>
    <w:rsid w:val="006F31E0"/>
    <w:rsid w:val="006F3B02"/>
    <w:rsid w:val="006F410B"/>
    <w:rsid w:val="006F45DB"/>
    <w:rsid w:val="006F4774"/>
    <w:rsid w:val="006F6B47"/>
    <w:rsid w:val="006F6E04"/>
    <w:rsid w:val="006F7A7D"/>
    <w:rsid w:val="00700C2D"/>
    <w:rsid w:val="0070132B"/>
    <w:rsid w:val="00701796"/>
    <w:rsid w:val="0070231B"/>
    <w:rsid w:val="00702643"/>
    <w:rsid w:val="00703793"/>
    <w:rsid w:val="00703A77"/>
    <w:rsid w:val="0070439D"/>
    <w:rsid w:val="0070514E"/>
    <w:rsid w:val="0070547D"/>
    <w:rsid w:val="00705C6E"/>
    <w:rsid w:val="0070629C"/>
    <w:rsid w:val="007064D9"/>
    <w:rsid w:val="0070693A"/>
    <w:rsid w:val="00706CB9"/>
    <w:rsid w:val="00706D29"/>
    <w:rsid w:val="00707441"/>
    <w:rsid w:val="007078B6"/>
    <w:rsid w:val="00707966"/>
    <w:rsid w:val="00710EF5"/>
    <w:rsid w:val="00710F94"/>
    <w:rsid w:val="0071145F"/>
    <w:rsid w:val="00711F12"/>
    <w:rsid w:val="007123FF"/>
    <w:rsid w:val="0071484D"/>
    <w:rsid w:val="007150FC"/>
    <w:rsid w:val="00715B82"/>
    <w:rsid w:val="007161E3"/>
    <w:rsid w:val="00717A44"/>
    <w:rsid w:val="007204FA"/>
    <w:rsid w:val="00720C6F"/>
    <w:rsid w:val="00722595"/>
    <w:rsid w:val="00722D53"/>
    <w:rsid w:val="00723DAD"/>
    <w:rsid w:val="0072450A"/>
    <w:rsid w:val="007279DB"/>
    <w:rsid w:val="00730B4A"/>
    <w:rsid w:val="00731539"/>
    <w:rsid w:val="00731812"/>
    <w:rsid w:val="007325AF"/>
    <w:rsid w:val="00732B7F"/>
    <w:rsid w:val="00732C0E"/>
    <w:rsid w:val="0073314F"/>
    <w:rsid w:val="00733795"/>
    <w:rsid w:val="007343CA"/>
    <w:rsid w:val="007343DC"/>
    <w:rsid w:val="007343F9"/>
    <w:rsid w:val="00734B87"/>
    <w:rsid w:val="00734D49"/>
    <w:rsid w:val="00735ED4"/>
    <w:rsid w:val="00736100"/>
    <w:rsid w:val="00736AD2"/>
    <w:rsid w:val="00740174"/>
    <w:rsid w:val="00740D33"/>
    <w:rsid w:val="007410BF"/>
    <w:rsid w:val="00741236"/>
    <w:rsid w:val="0074250A"/>
    <w:rsid w:val="007433D7"/>
    <w:rsid w:val="00743D4C"/>
    <w:rsid w:val="00745C8F"/>
    <w:rsid w:val="00745D5E"/>
    <w:rsid w:val="00745DF8"/>
    <w:rsid w:val="007461B5"/>
    <w:rsid w:val="00746610"/>
    <w:rsid w:val="0074686F"/>
    <w:rsid w:val="00746D85"/>
    <w:rsid w:val="0074702C"/>
    <w:rsid w:val="00747962"/>
    <w:rsid w:val="0075060A"/>
    <w:rsid w:val="00750948"/>
    <w:rsid w:val="00750A2C"/>
    <w:rsid w:val="00750A46"/>
    <w:rsid w:val="00750E1F"/>
    <w:rsid w:val="007512A0"/>
    <w:rsid w:val="00751371"/>
    <w:rsid w:val="00751689"/>
    <w:rsid w:val="00751E10"/>
    <w:rsid w:val="00751E6B"/>
    <w:rsid w:val="00752FF5"/>
    <w:rsid w:val="00753219"/>
    <w:rsid w:val="007541C9"/>
    <w:rsid w:val="00756232"/>
    <w:rsid w:val="00756282"/>
    <w:rsid w:val="00756B7B"/>
    <w:rsid w:val="00756E1F"/>
    <w:rsid w:val="00757730"/>
    <w:rsid w:val="0076022D"/>
    <w:rsid w:val="007602E2"/>
    <w:rsid w:val="0076079F"/>
    <w:rsid w:val="00760812"/>
    <w:rsid w:val="00760E9F"/>
    <w:rsid w:val="00761229"/>
    <w:rsid w:val="007612FE"/>
    <w:rsid w:val="00762C7D"/>
    <w:rsid w:val="00763005"/>
    <w:rsid w:val="0076317D"/>
    <w:rsid w:val="0076385C"/>
    <w:rsid w:val="00763B2F"/>
    <w:rsid w:val="00763C64"/>
    <w:rsid w:val="00763D66"/>
    <w:rsid w:val="00764237"/>
    <w:rsid w:val="007648AB"/>
    <w:rsid w:val="00764B68"/>
    <w:rsid w:val="00764E91"/>
    <w:rsid w:val="00764F77"/>
    <w:rsid w:val="00765362"/>
    <w:rsid w:val="00765870"/>
    <w:rsid w:val="00766AC6"/>
    <w:rsid w:val="00767116"/>
    <w:rsid w:val="00767A2C"/>
    <w:rsid w:val="00767DBD"/>
    <w:rsid w:val="00767F75"/>
    <w:rsid w:val="0077059F"/>
    <w:rsid w:val="00770E19"/>
    <w:rsid w:val="00770F40"/>
    <w:rsid w:val="0077173D"/>
    <w:rsid w:val="00771D12"/>
    <w:rsid w:val="007736AB"/>
    <w:rsid w:val="0077433E"/>
    <w:rsid w:val="007743FB"/>
    <w:rsid w:val="0077521C"/>
    <w:rsid w:val="00775951"/>
    <w:rsid w:val="00775A52"/>
    <w:rsid w:val="00776098"/>
    <w:rsid w:val="00776213"/>
    <w:rsid w:val="00776406"/>
    <w:rsid w:val="007773E2"/>
    <w:rsid w:val="0077760B"/>
    <w:rsid w:val="00777A17"/>
    <w:rsid w:val="00780249"/>
    <w:rsid w:val="0078138E"/>
    <w:rsid w:val="0078199E"/>
    <w:rsid w:val="007819D9"/>
    <w:rsid w:val="0078210C"/>
    <w:rsid w:val="007821B1"/>
    <w:rsid w:val="00782479"/>
    <w:rsid w:val="00782C86"/>
    <w:rsid w:val="00783219"/>
    <w:rsid w:val="0078390E"/>
    <w:rsid w:val="00783E0C"/>
    <w:rsid w:val="00784327"/>
    <w:rsid w:val="00784CFB"/>
    <w:rsid w:val="00784F8B"/>
    <w:rsid w:val="007858A7"/>
    <w:rsid w:val="007869B2"/>
    <w:rsid w:val="00786A40"/>
    <w:rsid w:val="00786DE9"/>
    <w:rsid w:val="0078729E"/>
    <w:rsid w:val="007874A5"/>
    <w:rsid w:val="00787843"/>
    <w:rsid w:val="00790342"/>
    <w:rsid w:val="0079096B"/>
    <w:rsid w:val="00790A87"/>
    <w:rsid w:val="00791687"/>
    <w:rsid w:val="00792409"/>
    <w:rsid w:val="007925EE"/>
    <w:rsid w:val="00792612"/>
    <w:rsid w:val="0079263E"/>
    <w:rsid w:val="00792CF4"/>
    <w:rsid w:val="00792FDF"/>
    <w:rsid w:val="007934A7"/>
    <w:rsid w:val="00793DF3"/>
    <w:rsid w:val="007949D4"/>
    <w:rsid w:val="0079638C"/>
    <w:rsid w:val="007963C0"/>
    <w:rsid w:val="007964F7"/>
    <w:rsid w:val="007967D1"/>
    <w:rsid w:val="00796984"/>
    <w:rsid w:val="00796D5F"/>
    <w:rsid w:val="00797D60"/>
    <w:rsid w:val="00797EBF"/>
    <w:rsid w:val="007A0442"/>
    <w:rsid w:val="007A07D6"/>
    <w:rsid w:val="007A080B"/>
    <w:rsid w:val="007A0D74"/>
    <w:rsid w:val="007A0F8C"/>
    <w:rsid w:val="007A1473"/>
    <w:rsid w:val="007A312E"/>
    <w:rsid w:val="007A3191"/>
    <w:rsid w:val="007A3265"/>
    <w:rsid w:val="007A32DE"/>
    <w:rsid w:val="007A3767"/>
    <w:rsid w:val="007A4411"/>
    <w:rsid w:val="007A4665"/>
    <w:rsid w:val="007A4CF0"/>
    <w:rsid w:val="007A5162"/>
    <w:rsid w:val="007A5699"/>
    <w:rsid w:val="007A5C14"/>
    <w:rsid w:val="007A6234"/>
    <w:rsid w:val="007A6882"/>
    <w:rsid w:val="007A6C7B"/>
    <w:rsid w:val="007A6D50"/>
    <w:rsid w:val="007A7729"/>
    <w:rsid w:val="007A7CB9"/>
    <w:rsid w:val="007A7D31"/>
    <w:rsid w:val="007B03C3"/>
    <w:rsid w:val="007B076D"/>
    <w:rsid w:val="007B085E"/>
    <w:rsid w:val="007B0DB4"/>
    <w:rsid w:val="007B11E8"/>
    <w:rsid w:val="007B139C"/>
    <w:rsid w:val="007B150A"/>
    <w:rsid w:val="007B1C2B"/>
    <w:rsid w:val="007B1CD9"/>
    <w:rsid w:val="007B2017"/>
    <w:rsid w:val="007B20DD"/>
    <w:rsid w:val="007B26BE"/>
    <w:rsid w:val="007B3535"/>
    <w:rsid w:val="007B3717"/>
    <w:rsid w:val="007B4391"/>
    <w:rsid w:val="007B5375"/>
    <w:rsid w:val="007B5671"/>
    <w:rsid w:val="007B5E7E"/>
    <w:rsid w:val="007B5F6A"/>
    <w:rsid w:val="007B68D7"/>
    <w:rsid w:val="007B6A44"/>
    <w:rsid w:val="007B7165"/>
    <w:rsid w:val="007B7809"/>
    <w:rsid w:val="007B79B7"/>
    <w:rsid w:val="007C016D"/>
    <w:rsid w:val="007C0196"/>
    <w:rsid w:val="007C06A9"/>
    <w:rsid w:val="007C0EB5"/>
    <w:rsid w:val="007C288C"/>
    <w:rsid w:val="007C2C30"/>
    <w:rsid w:val="007C2D81"/>
    <w:rsid w:val="007C3CF5"/>
    <w:rsid w:val="007C447B"/>
    <w:rsid w:val="007C473A"/>
    <w:rsid w:val="007C4A8D"/>
    <w:rsid w:val="007C4BC2"/>
    <w:rsid w:val="007C4DB3"/>
    <w:rsid w:val="007C4EC4"/>
    <w:rsid w:val="007C542C"/>
    <w:rsid w:val="007C5D74"/>
    <w:rsid w:val="007C624F"/>
    <w:rsid w:val="007C690D"/>
    <w:rsid w:val="007C6DEB"/>
    <w:rsid w:val="007C739C"/>
    <w:rsid w:val="007C7DEC"/>
    <w:rsid w:val="007D03F6"/>
    <w:rsid w:val="007D0AA7"/>
    <w:rsid w:val="007D0D6F"/>
    <w:rsid w:val="007D1D5D"/>
    <w:rsid w:val="007D1E78"/>
    <w:rsid w:val="007D20BB"/>
    <w:rsid w:val="007D23BD"/>
    <w:rsid w:val="007D31A5"/>
    <w:rsid w:val="007D3297"/>
    <w:rsid w:val="007D5122"/>
    <w:rsid w:val="007D5188"/>
    <w:rsid w:val="007D592B"/>
    <w:rsid w:val="007D5D3F"/>
    <w:rsid w:val="007D6A23"/>
    <w:rsid w:val="007D77B9"/>
    <w:rsid w:val="007D79EA"/>
    <w:rsid w:val="007E05C1"/>
    <w:rsid w:val="007E0635"/>
    <w:rsid w:val="007E081F"/>
    <w:rsid w:val="007E0902"/>
    <w:rsid w:val="007E0AC0"/>
    <w:rsid w:val="007E0E4B"/>
    <w:rsid w:val="007E12C9"/>
    <w:rsid w:val="007E1BF4"/>
    <w:rsid w:val="007E1E25"/>
    <w:rsid w:val="007E3C12"/>
    <w:rsid w:val="007E42E3"/>
    <w:rsid w:val="007E4BE1"/>
    <w:rsid w:val="007E5301"/>
    <w:rsid w:val="007E58C2"/>
    <w:rsid w:val="007E5E18"/>
    <w:rsid w:val="007E6E9F"/>
    <w:rsid w:val="007E6FD3"/>
    <w:rsid w:val="007E700D"/>
    <w:rsid w:val="007E72BA"/>
    <w:rsid w:val="007E734E"/>
    <w:rsid w:val="007E7399"/>
    <w:rsid w:val="007E7427"/>
    <w:rsid w:val="007F00B2"/>
    <w:rsid w:val="007F185B"/>
    <w:rsid w:val="007F235B"/>
    <w:rsid w:val="007F271F"/>
    <w:rsid w:val="007F2E76"/>
    <w:rsid w:val="007F2F40"/>
    <w:rsid w:val="007F3A4A"/>
    <w:rsid w:val="007F4130"/>
    <w:rsid w:val="007F5190"/>
    <w:rsid w:val="007F599C"/>
    <w:rsid w:val="007F5F64"/>
    <w:rsid w:val="007F6A4C"/>
    <w:rsid w:val="007F7066"/>
    <w:rsid w:val="007F75C1"/>
    <w:rsid w:val="007F7659"/>
    <w:rsid w:val="00801159"/>
    <w:rsid w:val="008020FE"/>
    <w:rsid w:val="0080282F"/>
    <w:rsid w:val="008030E7"/>
    <w:rsid w:val="008039B2"/>
    <w:rsid w:val="008044CB"/>
    <w:rsid w:val="008045F7"/>
    <w:rsid w:val="008048FE"/>
    <w:rsid w:val="00805334"/>
    <w:rsid w:val="0080581E"/>
    <w:rsid w:val="008059DF"/>
    <w:rsid w:val="00805A7E"/>
    <w:rsid w:val="00805B83"/>
    <w:rsid w:val="00807FFE"/>
    <w:rsid w:val="0081067B"/>
    <w:rsid w:val="0081074F"/>
    <w:rsid w:val="00810C55"/>
    <w:rsid w:val="008114E3"/>
    <w:rsid w:val="00811DA5"/>
    <w:rsid w:val="00811E06"/>
    <w:rsid w:val="008120DE"/>
    <w:rsid w:val="008123CE"/>
    <w:rsid w:val="00812FD8"/>
    <w:rsid w:val="008135FF"/>
    <w:rsid w:val="008148B2"/>
    <w:rsid w:val="00814CAC"/>
    <w:rsid w:val="00814E9B"/>
    <w:rsid w:val="00815770"/>
    <w:rsid w:val="00815A05"/>
    <w:rsid w:val="0081694D"/>
    <w:rsid w:val="00816F50"/>
    <w:rsid w:val="00817DFB"/>
    <w:rsid w:val="0082091D"/>
    <w:rsid w:val="00821C18"/>
    <w:rsid w:val="008220AE"/>
    <w:rsid w:val="00822DF4"/>
    <w:rsid w:val="00822EC4"/>
    <w:rsid w:val="008230B6"/>
    <w:rsid w:val="00823EA1"/>
    <w:rsid w:val="00824AAD"/>
    <w:rsid w:val="00825337"/>
    <w:rsid w:val="008259DB"/>
    <w:rsid w:val="00826256"/>
    <w:rsid w:val="0082664D"/>
    <w:rsid w:val="00826E4B"/>
    <w:rsid w:val="00827281"/>
    <w:rsid w:val="008276AF"/>
    <w:rsid w:val="00827805"/>
    <w:rsid w:val="00830653"/>
    <w:rsid w:val="0083093C"/>
    <w:rsid w:val="00830F5A"/>
    <w:rsid w:val="0083163C"/>
    <w:rsid w:val="00831887"/>
    <w:rsid w:val="008318FD"/>
    <w:rsid w:val="00831D3B"/>
    <w:rsid w:val="0083204F"/>
    <w:rsid w:val="00832110"/>
    <w:rsid w:val="0083262F"/>
    <w:rsid w:val="00832B01"/>
    <w:rsid w:val="00833073"/>
    <w:rsid w:val="00833158"/>
    <w:rsid w:val="008331D9"/>
    <w:rsid w:val="00833351"/>
    <w:rsid w:val="00833597"/>
    <w:rsid w:val="008343A5"/>
    <w:rsid w:val="0083523D"/>
    <w:rsid w:val="008354FD"/>
    <w:rsid w:val="00835CBF"/>
    <w:rsid w:val="00835E8B"/>
    <w:rsid w:val="0084053B"/>
    <w:rsid w:val="00841187"/>
    <w:rsid w:val="00841C10"/>
    <w:rsid w:val="008424AD"/>
    <w:rsid w:val="0084264F"/>
    <w:rsid w:val="00842803"/>
    <w:rsid w:val="00843484"/>
    <w:rsid w:val="008435E0"/>
    <w:rsid w:val="00843727"/>
    <w:rsid w:val="00843930"/>
    <w:rsid w:val="00844006"/>
    <w:rsid w:val="008441B6"/>
    <w:rsid w:val="008446F8"/>
    <w:rsid w:val="00844EB7"/>
    <w:rsid w:val="00845EE0"/>
    <w:rsid w:val="008464ED"/>
    <w:rsid w:val="0084674C"/>
    <w:rsid w:val="00846956"/>
    <w:rsid w:val="0084733F"/>
    <w:rsid w:val="00847376"/>
    <w:rsid w:val="0085086F"/>
    <w:rsid w:val="00851550"/>
    <w:rsid w:val="00851829"/>
    <w:rsid w:val="0085210E"/>
    <w:rsid w:val="008522B1"/>
    <w:rsid w:val="0085290C"/>
    <w:rsid w:val="008529C5"/>
    <w:rsid w:val="0085319F"/>
    <w:rsid w:val="00854A9E"/>
    <w:rsid w:val="00854E7D"/>
    <w:rsid w:val="008550B5"/>
    <w:rsid w:val="00855132"/>
    <w:rsid w:val="0085541B"/>
    <w:rsid w:val="00855D15"/>
    <w:rsid w:val="0085615E"/>
    <w:rsid w:val="00856C25"/>
    <w:rsid w:val="0085715C"/>
    <w:rsid w:val="00857A13"/>
    <w:rsid w:val="00857DF5"/>
    <w:rsid w:val="008613E8"/>
    <w:rsid w:val="0086309F"/>
    <w:rsid w:val="00863646"/>
    <w:rsid w:val="008639DC"/>
    <w:rsid w:val="00863ADF"/>
    <w:rsid w:val="00863C69"/>
    <w:rsid w:val="00863D7B"/>
    <w:rsid w:val="00864476"/>
    <w:rsid w:val="00864879"/>
    <w:rsid w:val="00864D2F"/>
    <w:rsid w:val="0086523F"/>
    <w:rsid w:val="00865485"/>
    <w:rsid w:val="008654ED"/>
    <w:rsid w:val="008660DF"/>
    <w:rsid w:val="00866698"/>
    <w:rsid w:val="0086683A"/>
    <w:rsid w:val="0086715A"/>
    <w:rsid w:val="00867201"/>
    <w:rsid w:val="00867620"/>
    <w:rsid w:val="008676F4"/>
    <w:rsid w:val="00867B36"/>
    <w:rsid w:val="00867EE1"/>
    <w:rsid w:val="00870457"/>
    <w:rsid w:val="00870A80"/>
    <w:rsid w:val="00870DB8"/>
    <w:rsid w:val="00872171"/>
    <w:rsid w:val="008722CB"/>
    <w:rsid w:val="008725CC"/>
    <w:rsid w:val="00872F8C"/>
    <w:rsid w:val="0087307D"/>
    <w:rsid w:val="0087446F"/>
    <w:rsid w:val="00874C7A"/>
    <w:rsid w:val="00875114"/>
    <w:rsid w:val="008757DD"/>
    <w:rsid w:val="00876432"/>
    <w:rsid w:val="00876B68"/>
    <w:rsid w:val="008773A6"/>
    <w:rsid w:val="00877595"/>
    <w:rsid w:val="008778A1"/>
    <w:rsid w:val="0088004A"/>
    <w:rsid w:val="00880627"/>
    <w:rsid w:val="008808D2"/>
    <w:rsid w:val="0088098C"/>
    <w:rsid w:val="00880F23"/>
    <w:rsid w:val="00882518"/>
    <w:rsid w:val="00882FDF"/>
    <w:rsid w:val="0088311F"/>
    <w:rsid w:val="008838E8"/>
    <w:rsid w:val="00883DF1"/>
    <w:rsid w:val="00884529"/>
    <w:rsid w:val="00884849"/>
    <w:rsid w:val="00884E4D"/>
    <w:rsid w:val="00885B58"/>
    <w:rsid w:val="00885E1C"/>
    <w:rsid w:val="008863C9"/>
    <w:rsid w:val="00886C5D"/>
    <w:rsid w:val="008874A9"/>
    <w:rsid w:val="00887DB5"/>
    <w:rsid w:val="00887E82"/>
    <w:rsid w:val="00890889"/>
    <w:rsid w:val="008908B1"/>
    <w:rsid w:val="00891AB9"/>
    <w:rsid w:val="00891FE1"/>
    <w:rsid w:val="008921D3"/>
    <w:rsid w:val="00892357"/>
    <w:rsid w:val="00892B60"/>
    <w:rsid w:val="0089413D"/>
    <w:rsid w:val="00894436"/>
    <w:rsid w:val="00894EFD"/>
    <w:rsid w:val="00895045"/>
    <w:rsid w:val="008959F5"/>
    <w:rsid w:val="008967AD"/>
    <w:rsid w:val="00896D85"/>
    <w:rsid w:val="00897AFC"/>
    <w:rsid w:val="008A0293"/>
    <w:rsid w:val="008A0816"/>
    <w:rsid w:val="008A0873"/>
    <w:rsid w:val="008A0BFB"/>
    <w:rsid w:val="008A16E2"/>
    <w:rsid w:val="008A1A56"/>
    <w:rsid w:val="008A1B6F"/>
    <w:rsid w:val="008A1C61"/>
    <w:rsid w:val="008A2465"/>
    <w:rsid w:val="008A270C"/>
    <w:rsid w:val="008A328B"/>
    <w:rsid w:val="008A3398"/>
    <w:rsid w:val="008A40CE"/>
    <w:rsid w:val="008A42DF"/>
    <w:rsid w:val="008A4657"/>
    <w:rsid w:val="008A4C8A"/>
    <w:rsid w:val="008A5E64"/>
    <w:rsid w:val="008A7012"/>
    <w:rsid w:val="008A74F7"/>
    <w:rsid w:val="008A7E3C"/>
    <w:rsid w:val="008B1036"/>
    <w:rsid w:val="008B13C0"/>
    <w:rsid w:val="008B19CC"/>
    <w:rsid w:val="008B20CA"/>
    <w:rsid w:val="008B261A"/>
    <w:rsid w:val="008B2B26"/>
    <w:rsid w:val="008B3112"/>
    <w:rsid w:val="008B356F"/>
    <w:rsid w:val="008B3B4C"/>
    <w:rsid w:val="008B3CBD"/>
    <w:rsid w:val="008B3FA4"/>
    <w:rsid w:val="008B3FEE"/>
    <w:rsid w:val="008B4ECF"/>
    <w:rsid w:val="008B570F"/>
    <w:rsid w:val="008B5785"/>
    <w:rsid w:val="008B581D"/>
    <w:rsid w:val="008B6260"/>
    <w:rsid w:val="008B6ECB"/>
    <w:rsid w:val="008B6F64"/>
    <w:rsid w:val="008B73AC"/>
    <w:rsid w:val="008B753D"/>
    <w:rsid w:val="008B773F"/>
    <w:rsid w:val="008B7F77"/>
    <w:rsid w:val="008B7FAF"/>
    <w:rsid w:val="008C019B"/>
    <w:rsid w:val="008C0220"/>
    <w:rsid w:val="008C158B"/>
    <w:rsid w:val="008C1A2C"/>
    <w:rsid w:val="008C1EE4"/>
    <w:rsid w:val="008C2205"/>
    <w:rsid w:val="008C2296"/>
    <w:rsid w:val="008C28B5"/>
    <w:rsid w:val="008C4224"/>
    <w:rsid w:val="008C47CB"/>
    <w:rsid w:val="008C4A55"/>
    <w:rsid w:val="008C5BD9"/>
    <w:rsid w:val="008C5E96"/>
    <w:rsid w:val="008C5F16"/>
    <w:rsid w:val="008C6435"/>
    <w:rsid w:val="008C73B2"/>
    <w:rsid w:val="008C7922"/>
    <w:rsid w:val="008C7EE6"/>
    <w:rsid w:val="008D0424"/>
    <w:rsid w:val="008D1259"/>
    <w:rsid w:val="008D14D7"/>
    <w:rsid w:val="008D187D"/>
    <w:rsid w:val="008D1AD6"/>
    <w:rsid w:val="008D2159"/>
    <w:rsid w:val="008D234A"/>
    <w:rsid w:val="008D24A2"/>
    <w:rsid w:val="008D27D8"/>
    <w:rsid w:val="008D3726"/>
    <w:rsid w:val="008D3978"/>
    <w:rsid w:val="008D478C"/>
    <w:rsid w:val="008D4D50"/>
    <w:rsid w:val="008D5709"/>
    <w:rsid w:val="008D5F4E"/>
    <w:rsid w:val="008D7799"/>
    <w:rsid w:val="008D7DD1"/>
    <w:rsid w:val="008D7DF0"/>
    <w:rsid w:val="008D7F4A"/>
    <w:rsid w:val="008E0FB7"/>
    <w:rsid w:val="008E16BE"/>
    <w:rsid w:val="008E195D"/>
    <w:rsid w:val="008E1B5E"/>
    <w:rsid w:val="008E1B99"/>
    <w:rsid w:val="008E3F6F"/>
    <w:rsid w:val="008E46AD"/>
    <w:rsid w:val="008E5807"/>
    <w:rsid w:val="008E618A"/>
    <w:rsid w:val="008E6208"/>
    <w:rsid w:val="008E6480"/>
    <w:rsid w:val="008E670B"/>
    <w:rsid w:val="008E713C"/>
    <w:rsid w:val="008E76EF"/>
    <w:rsid w:val="008F0788"/>
    <w:rsid w:val="008F15D0"/>
    <w:rsid w:val="008F1960"/>
    <w:rsid w:val="008F1FF9"/>
    <w:rsid w:val="008F2197"/>
    <w:rsid w:val="008F251D"/>
    <w:rsid w:val="008F32E8"/>
    <w:rsid w:val="008F33CB"/>
    <w:rsid w:val="008F4103"/>
    <w:rsid w:val="008F4227"/>
    <w:rsid w:val="008F4402"/>
    <w:rsid w:val="008F45F0"/>
    <w:rsid w:val="008F4A16"/>
    <w:rsid w:val="008F4EDE"/>
    <w:rsid w:val="008F5DCC"/>
    <w:rsid w:val="008F6087"/>
    <w:rsid w:val="008F6619"/>
    <w:rsid w:val="0090026C"/>
    <w:rsid w:val="0090073C"/>
    <w:rsid w:val="00900999"/>
    <w:rsid w:val="00900C48"/>
    <w:rsid w:val="00900D3D"/>
    <w:rsid w:val="00901218"/>
    <w:rsid w:val="0090185A"/>
    <w:rsid w:val="00901897"/>
    <w:rsid w:val="009019A1"/>
    <w:rsid w:val="009021CA"/>
    <w:rsid w:val="00902B6D"/>
    <w:rsid w:val="00902B7A"/>
    <w:rsid w:val="00902E0B"/>
    <w:rsid w:val="00902FDF"/>
    <w:rsid w:val="00903A84"/>
    <w:rsid w:val="00904551"/>
    <w:rsid w:val="009063FB"/>
    <w:rsid w:val="00906727"/>
    <w:rsid w:val="00906A51"/>
    <w:rsid w:val="00907587"/>
    <w:rsid w:val="00907C54"/>
    <w:rsid w:val="00907D37"/>
    <w:rsid w:val="00910A53"/>
    <w:rsid w:val="00911119"/>
    <w:rsid w:val="009112A0"/>
    <w:rsid w:val="0091151A"/>
    <w:rsid w:val="00911BBA"/>
    <w:rsid w:val="00912283"/>
    <w:rsid w:val="00912E4F"/>
    <w:rsid w:val="00912F6C"/>
    <w:rsid w:val="00913618"/>
    <w:rsid w:val="009138E6"/>
    <w:rsid w:val="0091394B"/>
    <w:rsid w:val="00913E9A"/>
    <w:rsid w:val="00914F45"/>
    <w:rsid w:val="00915504"/>
    <w:rsid w:val="00915C18"/>
    <w:rsid w:val="00915C99"/>
    <w:rsid w:val="0091626A"/>
    <w:rsid w:val="0091665B"/>
    <w:rsid w:val="00916B89"/>
    <w:rsid w:val="00916CA1"/>
    <w:rsid w:val="0091749E"/>
    <w:rsid w:val="009204B8"/>
    <w:rsid w:val="00920A89"/>
    <w:rsid w:val="00920CFC"/>
    <w:rsid w:val="00921444"/>
    <w:rsid w:val="00921463"/>
    <w:rsid w:val="009217C4"/>
    <w:rsid w:val="00921806"/>
    <w:rsid w:val="00922CBD"/>
    <w:rsid w:val="0092379B"/>
    <w:rsid w:val="009237A8"/>
    <w:rsid w:val="00923B96"/>
    <w:rsid w:val="00923DF4"/>
    <w:rsid w:val="009241AF"/>
    <w:rsid w:val="00924BB7"/>
    <w:rsid w:val="00924D05"/>
    <w:rsid w:val="00924E30"/>
    <w:rsid w:val="00925CA9"/>
    <w:rsid w:val="0092660B"/>
    <w:rsid w:val="00926CC3"/>
    <w:rsid w:val="00927013"/>
    <w:rsid w:val="009274A6"/>
    <w:rsid w:val="00927B51"/>
    <w:rsid w:val="00927ECD"/>
    <w:rsid w:val="00927F80"/>
    <w:rsid w:val="009301D7"/>
    <w:rsid w:val="009301FD"/>
    <w:rsid w:val="00931550"/>
    <w:rsid w:val="00932329"/>
    <w:rsid w:val="00932573"/>
    <w:rsid w:val="009334DF"/>
    <w:rsid w:val="009343DB"/>
    <w:rsid w:val="00934C3B"/>
    <w:rsid w:val="00936ADA"/>
    <w:rsid w:val="00936DCA"/>
    <w:rsid w:val="00936F99"/>
    <w:rsid w:val="0093713E"/>
    <w:rsid w:val="00937195"/>
    <w:rsid w:val="0093776A"/>
    <w:rsid w:val="00937819"/>
    <w:rsid w:val="00937A6A"/>
    <w:rsid w:val="00940AFF"/>
    <w:rsid w:val="0094229F"/>
    <w:rsid w:val="009424E6"/>
    <w:rsid w:val="00942517"/>
    <w:rsid w:val="00942685"/>
    <w:rsid w:val="00942A5E"/>
    <w:rsid w:val="00942D82"/>
    <w:rsid w:val="0094371E"/>
    <w:rsid w:val="00943EA6"/>
    <w:rsid w:val="009452E0"/>
    <w:rsid w:val="00945683"/>
    <w:rsid w:val="0094586F"/>
    <w:rsid w:val="00945E0F"/>
    <w:rsid w:val="00946780"/>
    <w:rsid w:val="00946EA9"/>
    <w:rsid w:val="00946FC5"/>
    <w:rsid w:val="00947222"/>
    <w:rsid w:val="009501BF"/>
    <w:rsid w:val="00950310"/>
    <w:rsid w:val="0095032E"/>
    <w:rsid w:val="00950A73"/>
    <w:rsid w:val="00950C50"/>
    <w:rsid w:val="0095120C"/>
    <w:rsid w:val="00951298"/>
    <w:rsid w:val="0095141F"/>
    <w:rsid w:val="00951806"/>
    <w:rsid w:val="00951ACB"/>
    <w:rsid w:val="00951DE0"/>
    <w:rsid w:val="00952C89"/>
    <w:rsid w:val="00952F65"/>
    <w:rsid w:val="009532B2"/>
    <w:rsid w:val="0095362E"/>
    <w:rsid w:val="009540EB"/>
    <w:rsid w:val="009557FD"/>
    <w:rsid w:val="00955F12"/>
    <w:rsid w:val="0095622F"/>
    <w:rsid w:val="0095671D"/>
    <w:rsid w:val="00956AA9"/>
    <w:rsid w:val="009578DE"/>
    <w:rsid w:val="00960392"/>
    <w:rsid w:val="00960694"/>
    <w:rsid w:val="00960A1D"/>
    <w:rsid w:val="00961F5F"/>
    <w:rsid w:val="00962411"/>
    <w:rsid w:val="0096264E"/>
    <w:rsid w:val="00962961"/>
    <w:rsid w:val="00962A58"/>
    <w:rsid w:val="00963186"/>
    <w:rsid w:val="009635BD"/>
    <w:rsid w:val="00964A10"/>
    <w:rsid w:val="00964E7C"/>
    <w:rsid w:val="00964EA1"/>
    <w:rsid w:val="00965593"/>
    <w:rsid w:val="009655FB"/>
    <w:rsid w:val="0096614B"/>
    <w:rsid w:val="00966334"/>
    <w:rsid w:val="00972577"/>
    <w:rsid w:val="00972C27"/>
    <w:rsid w:val="009733CF"/>
    <w:rsid w:val="0097350C"/>
    <w:rsid w:val="009735D5"/>
    <w:rsid w:val="009736A4"/>
    <w:rsid w:val="00973A6A"/>
    <w:rsid w:val="00973E9E"/>
    <w:rsid w:val="0097442E"/>
    <w:rsid w:val="00974A7B"/>
    <w:rsid w:val="009753F4"/>
    <w:rsid w:val="0097540C"/>
    <w:rsid w:val="00975971"/>
    <w:rsid w:val="00975E6E"/>
    <w:rsid w:val="00975FE6"/>
    <w:rsid w:val="009763F9"/>
    <w:rsid w:val="009767E6"/>
    <w:rsid w:val="00976CC3"/>
    <w:rsid w:val="00977168"/>
    <w:rsid w:val="009779DC"/>
    <w:rsid w:val="00977C71"/>
    <w:rsid w:val="009808C5"/>
    <w:rsid w:val="00980C61"/>
    <w:rsid w:val="00981073"/>
    <w:rsid w:val="009811D7"/>
    <w:rsid w:val="0098145C"/>
    <w:rsid w:val="009814AF"/>
    <w:rsid w:val="009824EB"/>
    <w:rsid w:val="00983591"/>
    <w:rsid w:val="009842F1"/>
    <w:rsid w:val="0098524B"/>
    <w:rsid w:val="009853BE"/>
    <w:rsid w:val="009866F4"/>
    <w:rsid w:val="0098675D"/>
    <w:rsid w:val="00987084"/>
    <w:rsid w:val="0098756E"/>
    <w:rsid w:val="00987877"/>
    <w:rsid w:val="009904C4"/>
    <w:rsid w:val="009905BB"/>
    <w:rsid w:val="00990A03"/>
    <w:rsid w:val="009911C9"/>
    <w:rsid w:val="0099149F"/>
    <w:rsid w:val="00993055"/>
    <w:rsid w:val="0099319D"/>
    <w:rsid w:val="00993255"/>
    <w:rsid w:val="00993473"/>
    <w:rsid w:val="00993B61"/>
    <w:rsid w:val="00993F16"/>
    <w:rsid w:val="00994555"/>
    <w:rsid w:val="009947BD"/>
    <w:rsid w:val="0099564F"/>
    <w:rsid w:val="00995B31"/>
    <w:rsid w:val="009964B8"/>
    <w:rsid w:val="009965F3"/>
    <w:rsid w:val="00996E04"/>
    <w:rsid w:val="00997675"/>
    <w:rsid w:val="00997AE8"/>
    <w:rsid w:val="009A0612"/>
    <w:rsid w:val="009A066B"/>
    <w:rsid w:val="009A1390"/>
    <w:rsid w:val="009A2CB0"/>
    <w:rsid w:val="009A2DCE"/>
    <w:rsid w:val="009A320E"/>
    <w:rsid w:val="009A3778"/>
    <w:rsid w:val="009A3C8F"/>
    <w:rsid w:val="009A3F0B"/>
    <w:rsid w:val="009A4C7C"/>
    <w:rsid w:val="009A6440"/>
    <w:rsid w:val="009A6D15"/>
    <w:rsid w:val="009A7802"/>
    <w:rsid w:val="009B0AD5"/>
    <w:rsid w:val="009B111C"/>
    <w:rsid w:val="009B1166"/>
    <w:rsid w:val="009B2586"/>
    <w:rsid w:val="009B2D8A"/>
    <w:rsid w:val="009B2FB7"/>
    <w:rsid w:val="009B3443"/>
    <w:rsid w:val="009B363F"/>
    <w:rsid w:val="009B44C7"/>
    <w:rsid w:val="009B472A"/>
    <w:rsid w:val="009B4F8C"/>
    <w:rsid w:val="009B5079"/>
    <w:rsid w:val="009B5275"/>
    <w:rsid w:val="009B54A6"/>
    <w:rsid w:val="009B59AD"/>
    <w:rsid w:val="009B60F8"/>
    <w:rsid w:val="009B690E"/>
    <w:rsid w:val="009B7110"/>
    <w:rsid w:val="009B73F0"/>
    <w:rsid w:val="009B7AFB"/>
    <w:rsid w:val="009C12B8"/>
    <w:rsid w:val="009C2121"/>
    <w:rsid w:val="009C2845"/>
    <w:rsid w:val="009C2B5D"/>
    <w:rsid w:val="009C2C0D"/>
    <w:rsid w:val="009C2CDA"/>
    <w:rsid w:val="009C3584"/>
    <w:rsid w:val="009C3CBB"/>
    <w:rsid w:val="009C4171"/>
    <w:rsid w:val="009C445D"/>
    <w:rsid w:val="009C4685"/>
    <w:rsid w:val="009C46E0"/>
    <w:rsid w:val="009C568C"/>
    <w:rsid w:val="009C56D5"/>
    <w:rsid w:val="009C5E6E"/>
    <w:rsid w:val="009C64E4"/>
    <w:rsid w:val="009C66AD"/>
    <w:rsid w:val="009C6804"/>
    <w:rsid w:val="009C6D14"/>
    <w:rsid w:val="009C7D7B"/>
    <w:rsid w:val="009D00A8"/>
    <w:rsid w:val="009D09D3"/>
    <w:rsid w:val="009D0C4F"/>
    <w:rsid w:val="009D1125"/>
    <w:rsid w:val="009D1258"/>
    <w:rsid w:val="009D1EC7"/>
    <w:rsid w:val="009D225E"/>
    <w:rsid w:val="009D3391"/>
    <w:rsid w:val="009D38CA"/>
    <w:rsid w:val="009D47C2"/>
    <w:rsid w:val="009D4BF1"/>
    <w:rsid w:val="009D51ED"/>
    <w:rsid w:val="009D53E5"/>
    <w:rsid w:val="009D5514"/>
    <w:rsid w:val="009D55A1"/>
    <w:rsid w:val="009D5E38"/>
    <w:rsid w:val="009D6305"/>
    <w:rsid w:val="009D6991"/>
    <w:rsid w:val="009D730C"/>
    <w:rsid w:val="009D9046"/>
    <w:rsid w:val="009E0310"/>
    <w:rsid w:val="009E0363"/>
    <w:rsid w:val="009E15A8"/>
    <w:rsid w:val="009E18C6"/>
    <w:rsid w:val="009E1AA6"/>
    <w:rsid w:val="009E1ABD"/>
    <w:rsid w:val="009E24C5"/>
    <w:rsid w:val="009E254C"/>
    <w:rsid w:val="009E27F5"/>
    <w:rsid w:val="009E2B54"/>
    <w:rsid w:val="009E309C"/>
    <w:rsid w:val="009E3A2E"/>
    <w:rsid w:val="009E3B98"/>
    <w:rsid w:val="009E3C03"/>
    <w:rsid w:val="009E43D5"/>
    <w:rsid w:val="009E50D5"/>
    <w:rsid w:val="009E5877"/>
    <w:rsid w:val="009E58BE"/>
    <w:rsid w:val="009E6C1C"/>
    <w:rsid w:val="009E7F88"/>
    <w:rsid w:val="009F000A"/>
    <w:rsid w:val="009F01C8"/>
    <w:rsid w:val="009F0217"/>
    <w:rsid w:val="009F02D4"/>
    <w:rsid w:val="009F0E2D"/>
    <w:rsid w:val="009F19D1"/>
    <w:rsid w:val="009F1F23"/>
    <w:rsid w:val="009F1FD5"/>
    <w:rsid w:val="009F2427"/>
    <w:rsid w:val="009F39E8"/>
    <w:rsid w:val="009F42E1"/>
    <w:rsid w:val="009F506D"/>
    <w:rsid w:val="009F50AB"/>
    <w:rsid w:val="009F5B72"/>
    <w:rsid w:val="009F5EB4"/>
    <w:rsid w:val="009F5F41"/>
    <w:rsid w:val="009F6099"/>
    <w:rsid w:val="009F6672"/>
    <w:rsid w:val="009F6B5A"/>
    <w:rsid w:val="009F7A9B"/>
    <w:rsid w:val="009F7D9C"/>
    <w:rsid w:val="00A00186"/>
    <w:rsid w:val="00A0068C"/>
    <w:rsid w:val="00A007E4"/>
    <w:rsid w:val="00A00F24"/>
    <w:rsid w:val="00A012CD"/>
    <w:rsid w:val="00A019AA"/>
    <w:rsid w:val="00A03034"/>
    <w:rsid w:val="00A032C0"/>
    <w:rsid w:val="00A033BD"/>
    <w:rsid w:val="00A0364A"/>
    <w:rsid w:val="00A03ABD"/>
    <w:rsid w:val="00A03DD0"/>
    <w:rsid w:val="00A045AF"/>
    <w:rsid w:val="00A04601"/>
    <w:rsid w:val="00A0478A"/>
    <w:rsid w:val="00A05011"/>
    <w:rsid w:val="00A05094"/>
    <w:rsid w:val="00A05333"/>
    <w:rsid w:val="00A0588C"/>
    <w:rsid w:val="00A06042"/>
    <w:rsid w:val="00A0659C"/>
    <w:rsid w:val="00A07959"/>
    <w:rsid w:val="00A07A52"/>
    <w:rsid w:val="00A104D0"/>
    <w:rsid w:val="00A10672"/>
    <w:rsid w:val="00A11177"/>
    <w:rsid w:val="00A12459"/>
    <w:rsid w:val="00A124A7"/>
    <w:rsid w:val="00A1266F"/>
    <w:rsid w:val="00A13176"/>
    <w:rsid w:val="00A1338D"/>
    <w:rsid w:val="00A1347A"/>
    <w:rsid w:val="00A13755"/>
    <w:rsid w:val="00A1377B"/>
    <w:rsid w:val="00A14246"/>
    <w:rsid w:val="00A14889"/>
    <w:rsid w:val="00A14FBF"/>
    <w:rsid w:val="00A15E62"/>
    <w:rsid w:val="00A20F64"/>
    <w:rsid w:val="00A23464"/>
    <w:rsid w:val="00A23650"/>
    <w:rsid w:val="00A24466"/>
    <w:rsid w:val="00A24F96"/>
    <w:rsid w:val="00A25319"/>
    <w:rsid w:val="00A25392"/>
    <w:rsid w:val="00A255BF"/>
    <w:rsid w:val="00A26039"/>
    <w:rsid w:val="00A272E1"/>
    <w:rsid w:val="00A27561"/>
    <w:rsid w:val="00A27F88"/>
    <w:rsid w:val="00A305E8"/>
    <w:rsid w:val="00A30C75"/>
    <w:rsid w:val="00A30DD9"/>
    <w:rsid w:val="00A31254"/>
    <w:rsid w:val="00A319F5"/>
    <w:rsid w:val="00A31CB1"/>
    <w:rsid w:val="00A31CB6"/>
    <w:rsid w:val="00A320D3"/>
    <w:rsid w:val="00A320F3"/>
    <w:rsid w:val="00A32587"/>
    <w:rsid w:val="00A33186"/>
    <w:rsid w:val="00A33301"/>
    <w:rsid w:val="00A33AA3"/>
    <w:rsid w:val="00A33B3A"/>
    <w:rsid w:val="00A33BF1"/>
    <w:rsid w:val="00A34101"/>
    <w:rsid w:val="00A34164"/>
    <w:rsid w:val="00A3476E"/>
    <w:rsid w:val="00A351AD"/>
    <w:rsid w:val="00A35C3E"/>
    <w:rsid w:val="00A36918"/>
    <w:rsid w:val="00A36C47"/>
    <w:rsid w:val="00A402B5"/>
    <w:rsid w:val="00A405AF"/>
    <w:rsid w:val="00A40845"/>
    <w:rsid w:val="00A4099E"/>
    <w:rsid w:val="00A419D6"/>
    <w:rsid w:val="00A41F31"/>
    <w:rsid w:val="00A42502"/>
    <w:rsid w:val="00A42D18"/>
    <w:rsid w:val="00A42D3A"/>
    <w:rsid w:val="00A42D91"/>
    <w:rsid w:val="00A43686"/>
    <w:rsid w:val="00A43725"/>
    <w:rsid w:val="00A43805"/>
    <w:rsid w:val="00A43F3B"/>
    <w:rsid w:val="00A44264"/>
    <w:rsid w:val="00A44646"/>
    <w:rsid w:val="00A44824"/>
    <w:rsid w:val="00A45579"/>
    <w:rsid w:val="00A456E7"/>
    <w:rsid w:val="00A46C37"/>
    <w:rsid w:val="00A46E0C"/>
    <w:rsid w:val="00A4702A"/>
    <w:rsid w:val="00A47438"/>
    <w:rsid w:val="00A50522"/>
    <w:rsid w:val="00A51817"/>
    <w:rsid w:val="00A51AE6"/>
    <w:rsid w:val="00A5214F"/>
    <w:rsid w:val="00A523D3"/>
    <w:rsid w:val="00A52499"/>
    <w:rsid w:val="00A527B8"/>
    <w:rsid w:val="00A52C11"/>
    <w:rsid w:val="00A53A64"/>
    <w:rsid w:val="00A53E70"/>
    <w:rsid w:val="00A54CB0"/>
    <w:rsid w:val="00A54FF4"/>
    <w:rsid w:val="00A55480"/>
    <w:rsid w:val="00A55AE3"/>
    <w:rsid w:val="00A55E97"/>
    <w:rsid w:val="00A5625A"/>
    <w:rsid w:val="00A56280"/>
    <w:rsid w:val="00A57240"/>
    <w:rsid w:val="00A6027E"/>
    <w:rsid w:val="00A6167E"/>
    <w:rsid w:val="00A61881"/>
    <w:rsid w:val="00A6252E"/>
    <w:rsid w:val="00A62829"/>
    <w:rsid w:val="00A62990"/>
    <w:rsid w:val="00A639FB"/>
    <w:rsid w:val="00A63E55"/>
    <w:rsid w:val="00A647F4"/>
    <w:rsid w:val="00A64A5E"/>
    <w:rsid w:val="00A64D46"/>
    <w:rsid w:val="00A658DA"/>
    <w:rsid w:val="00A65F47"/>
    <w:rsid w:val="00A6619E"/>
    <w:rsid w:val="00A66DB6"/>
    <w:rsid w:val="00A676C5"/>
    <w:rsid w:val="00A7042E"/>
    <w:rsid w:val="00A70B3A"/>
    <w:rsid w:val="00A7176A"/>
    <w:rsid w:val="00A717AE"/>
    <w:rsid w:val="00A71F22"/>
    <w:rsid w:val="00A7200A"/>
    <w:rsid w:val="00A72230"/>
    <w:rsid w:val="00A724E2"/>
    <w:rsid w:val="00A72593"/>
    <w:rsid w:val="00A73150"/>
    <w:rsid w:val="00A73444"/>
    <w:rsid w:val="00A7406C"/>
    <w:rsid w:val="00A74353"/>
    <w:rsid w:val="00A74839"/>
    <w:rsid w:val="00A74956"/>
    <w:rsid w:val="00A74D1B"/>
    <w:rsid w:val="00A74E8A"/>
    <w:rsid w:val="00A74F86"/>
    <w:rsid w:val="00A7548D"/>
    <w:rsid w:val="00A75C87"/>
    <w:rsid w:val="00A76A4F"/>
    <w:rsid w:val="00A77565"/>
    <w:rsid w:val="00A80089"/>
    <w:rsid w:val="00A80107"/>
    <w:rsid w:val="00A80341"/>
    <w:rsid w:val="00A80AF9"/>
    <w:rsid w:val="00A81020"/>
    <w:rsid w:val="00A811FC"/>
    <w:rsid w:val="00A81D4D"/>
    <w:rsid w:val="00A82209"/>
    <w:rsid w:val="00A832DE"/>
    <w:rsid w:val="00A8384E"/>
    <w:rsid w:val="00A8394B"/>
    <w:rsid w:val="00A83C79"/>
    <w:rsid w:val="00A83F67"/>
    <w:rsid w:val="00A8426D"/>
    <w:rsid w:val="00A842D7"/>
    <w:rsid w:val="00A843C4"/>
    <w:rsid w:val="00A84591"/>
    <w:rsid w:val="00A86198"/>
    <w:rsid w:val="00A90477"/>
    <w:rsid w:val="00A91FA7"/>
    <w:rsid w:val="00A92058"/>
    <w:rsid w:val="00A92174"/>
    <w:rsid w:val="00A922FF"/>
    <w:rsid w:val="00A9233F"/>
    <w:rsid w:val="00A92AA2"/>
    <w:rsid w:val="00A92F8A"/>
    <w:rsid w:val="00A940BA"/>
    <w:rsid w:val="00A942E1"/>
    <w:rsid w:val="00A94D86"/>
    <w:rsid w:val="00A950B0"/>
    <w:rsid w:val="00A95180"/>
    <w:rsid w:val="00A951F7"/>
    <w:rsid w:val="00A9605C"/>
    <w:rsid w:val="00A960F9"/>
    <w:rsid w:val="00A964DE"/>
    <w:rsid w:val="00A96DE3"/>
    <w:rsid w:val="00A96F65"/>
    <w:rsid w:val="00A97F34"/>
    <w:rsid w:val="00AA03FD"/>
    <w:rsid w:val="00AA0909"/>
    <w:rsid w:val="00AA0F21"/>
    <w:rsid w:val="00AA11E5"/>
    <w:rsid w:val="00AA1568"/>
    <w:rsid w:val="00AA238D"/>
    <w:rsid w:val="00AA2848"/>
    <w:rsid w:val="00AA2DAD"/>
    <w:rsid w:val="00AA3027"/>
    <w:rsid w:val="00AA37AB"/>
    <w:rsid w:val="00AA3E40"/>
    <w:rsid w:val="00AA3E67"/>
    <w:rsid w:val="00AA472D"/>
    <w:rsid w:val="00AA4936"/>
    <w:rsid w:val="00AA4A23"/>
    <w:rsid w:val="00AA4F30"/>
    <w:rsid w:val="00AA538E"/>
    <w:rsid w:val="00AA5897"/>
    <w:rsid w:val="00AA5A7B"/>
    <w:rsid w:val="00AA6426"/>
    <w:rsid w:val="00AA66C8"/>
    <w:rsid w:val="00AA68CD"/>
    <w:rsid w:val="00AA6BBD"/>
    <w:rsid w:val="00AA7A91"/>
    <w:rsid w:val="00AA7D42"/>
    <w:rsid w:val="00AA7FEC"/>
    <w:rsid w:val="00AB05D0"/>
    <w:rsid w:val="00AB1131"/>
    <w:rsid w:val="00AB1740"/>
    <w:rsid w:val="00AB3369"/>
    <w:rsid w:val="00AB3691"/>
    <w:rsid w:val="00AB3EC5"/>
    <w:rsid w:val="00AB4390"/>
    <w:rsid w:val="00AB4845"/>
    <w:rsid w:val="00AB4A7A"/>
    <w:rsid w:val="00AB4F04"/>
    <w:rsid w:val="00AB51B6"/>
    <w:rsid w:val="00AB52ED"/>
    <w:rsid w:val="00AB54B3"/>
    <w:rsid w:val="00AB59F4"/>
    <w:rsid w:val="00AB5F17"/>
    <w:rsid w:val="00AB60F6"/>
    <w:rsid w:val="00AB66F9"/>
    <w:rsid w:val="00AB6746"/>
    <w:rsid w:val="00AB774E"/>
    <w:rsid w:val="00AB7985"/>
    <w:rsid w:val="00AC07E6"/>
    <w:rsid w:val="00AC0914"/>
    <w:rsid w:val="00AC0C7B"/>
    <w:rsid w:val="00AC24A9"/>
    <w:rsid w:val="00AC2797"/>
    <w:rsid w:val="00AC30D5"/>
    <w:rsid w:val="00AC4483"/>
    <w:rsid w:val="00AC46F8"/>
    <w:rsid w:val="00AC4903"/>
    <w:rsid w:val="00AC4D3D"/>
    <w:rsid w:val="00AC4F03"/>
    <w:rsid w:val="00AC5319"/>
    <w:rsid w:val="00AC5864"/>
    <w:rsid w:val="00AC5DBA"/>
    <w:rsid w:val="00AD01BC"/>
    <w:rsid w:val="00AD0458"/>
    <w:rsid w:val="00AD08DA"/>
    <w:rsid w:val="00AD15A5"/>
    <w:rsid w:val="00AD21F4"/>
    <w:rsid w:val="00AD2D4E"/>
    <w:rsid w:val="00AD2FDE"/>
    <w:rsid w:val="00AD310B"/>
    <w:rsid w:val="00AD47C1"/>
    <w:rsid w:val="00AD4E34"/>
    <w:rsid w:val="00AD5060"/>
    <w:rsid w:val="00AD5399"/>
    <w:rsid w:val="00AD7776"/>
    <w:rsid w:val="00AD782F"/>
    <w:rsid w:val="00AD7B74"/>
    <w:rsid w:val="00AD7E39"/>
    <w:rsid w:val="00AE1307"/>
    <w:rsid w:val="00AE1434"/>
    <w:rsid w:val="00AE14E4"/>
    <w:rsid w:val="00AE17FC"/>
    <w:rsid w:val="00AE1851"/>
    <w:rsid w:val="00AE39D7"/>
    <w:rsid w:val="00AE3FF5"/>
    <w:rsid w:val="00AE4017"/>
    <w:rsid w:val="00AE46CC"/>
    <w:rsid w:val="00AE494A"/>
    <w:rsid w:val="00AE4C43"/>
    <w:rsid w:val="00AE5658"/>
    <w:rsid w:val="00AE579D"/>
    <w:rsid w:val="00AE5AC4"/>
    <w:rsid w:val="00AE5AE7"/>
    <w:rsid w:val="00AE5E8B"/>
    <w:rsid w:val="00AE60FB"/>
    <w:rsid w:val="00AE6404"/>
    <w:rsid w:val="00AE7153"/>
    <w:rsid w:val="00AE7A17"/>
    <w:rsid w:val="00AF20AE"/>
    <w:rsid w:val="00AF2128"/>
    <w:rsid w:val="00AF269E"/>
    <w:rsid w:val="00AF2C3B"/>
    <w:rsid w:val="00AF44C0"/>
    <w:rsid w:val="00AF4504"/>
    <w:rsid w:val="00AF4C1B"/>
    <w:rsid w:val="00AF56A2"/>
    <w:rsid w:val="00AF66BE"/>
    <w:rsid w:val="00AF6B24"/>
    <w:rsid w:val="00AF7531"/>
    <w:rsid w:val="00AF7986"/>
    <w:rsid w:val="00AF7DE4"/>
    <w:rsid w:val="00AF996A"/>
    <w:rsid w:val="00B00807"/>
    <w:rsid w:val="00B0122F"/>
    <w:rsid w:val="00B01387"/>
    <w:rsid w:val="00B01BFA"/>
    <w:rsid w:val="00B01C9A"/>
    <w:rsid w:val="00B030D8"/>
    <w:rsid w:val="00B0372C"/>
    <w:rsid w:val="00B03BDF"/>
    <w:rsid w:val="00B044A4"/>
    <w:rsid w:val="00B04DCF"/>
    <w:rsid w:val="00B06167"/>
    <w:rsid w:val="00B064CA"/>
    <w:rsid w:val="00B068C0"/>
    <w:rsid w:val="00B06A7E"/>
    <w:rsid w:val="00B0702B"/>
    <w:rsid w:val="00B07371"/>
    <w:rsid w:val="00B07A7E"/>
    <w:rsid w:val="00B102BA"/>
    <w:rsid w:val="00B107C7"/>
    <w:rsid w:val="00B10B3E"/>
    <w:rsid w:val="00B10CC8"/>
    <w:rsid w:val="00B1121C"/>
    <w:rsid w:val="00B11226"/>
    <w:rsid w:val="00B11849"/>
    <w:rsid w:val="00B11E59"/>
    <w:rsid w:val="00B120EB"/>
    <w:rsid w:val="00B127A9"/>
    <w:rsid w:val="00B12BCE"/>
    <w:rsid w:val="00B12C95"/>
    <w:rsid w:val="00B13897"/>
    <w:rsid w:val="00B139D0"/>
    <w:rsid w:val="00B13ACF"/>
    <w:rsid w:val="00B13EEB"/>
    <w:rsid w:val="00B140F5"/>
    <w:rsid w:val="00B150DC"/>
    <w:rsid w:val="00B16354"/>
    <w:rsid w:val="00B16B5C"/>
    <w:rsid w:val="00B17C46"/>
    <w:rsid w:val="00B17D2A"/>
    <w:rsid w:val="00B202DB"/>
    <w:rsid w:val="00B20A36"/>
    <w:rsid w:val="00B20D1E"/>
    <w:rsid w:val="00B20F08"/>
    <w:rsid w:val="00B2263D"/>
    <w:rsid w:val="00B22871"/>
    <w:rsid w:val="00B23F05"/>
    <w:rsid w:val="00B242B3"/>
    <w:rsid w:val="00B242BA"/>
    <w:rsid w:val="00B242BB"/>
    <w:rsid w:val="00B246F9"/>
    <w:rsid w:val="00B24C83"/>
    <w:rsid w:val="00B24DA6"/>
    <w:rsid w:val="00B2516A"/>
    <w:rsid w:val="00B25A3B"/>
    <w:rsid w:val="00B25BC6"/>
    <w:rsid w:val="00B25CCE"/>
    <w:rsid w:val="00B25ECF"/>
    <w:rsid w:val="00B265A7"/>
    <w:rsid w:val="00B26624"/>
    <w:rsid w:val="00B26E89"/>
    <w:rsid w:val="00B27B1D"/>
    <w:rsid w:val="00B27E8E"/>
    <w:rsid w:val="00B312F0"/>
    <w:rsid w:val="00B31449"/>
    <w:rsid w:val="00B31728"/>
    <w:rsid w:val="00B31DCF"/>
    <w:rsid w:val="00B31F4F"/>
    <w:rsid w:val="00B3244A"/>
    <w:rsid w:val="00B32D2A"/>
    <w:rsid w:val="00B32ED7"/>
    <w:rsid w:val="00B330A4"/>
    <w:rsid w:val="00B33F81"/>
    <w:rsid w:val="00B340AD"/>
    <w:rsid w:val="00B351D7"/>
    <w:rsid w:val="00B356B7"/>
    <w:rsid w:val="00B35AB7"/>
    <w:rsid w:val="00B36993"/>
    <w:rsid w:val="00B37ECA"/>
    <w:rsid w:val="00B406FB"/>
    <w:rsid w:val="00B407D7"/>
    <w:rsid w:val="00B40CFE"/>
    <w:rsid w:val="00B4127A"/>
    <w:rsid w:val="00B4128C"/>
    <w:rsid w:val="00B41E83"/>
    <w:rsid w:val="00B424BD"/>
    <w:rsid w:val="00B427DD"/>
    <w:rsid w:val="00B42904"/>
    <w:rsid w:val="00B42B60"/>
    <w:rsid w:val="00B43031"/>
    <w:rsid w:val="00B4386A"/>
    <w:rsid w:val="00B4409E"/>
    <w:rsid w:val="00B446C0"/>
    <w:rsid w:val="00B44790"/>
    <w:rsid w:val="00B44CDC"/>
    <w:rsid w:val="00B45145"/>
    <w:rsid w:val="00B45223"/>
    <w:rsid w:val="00B45730"/>
    <w:rsid w:val="00B459D2"/>
    <w:rsid w:val="00B45F6D"/>
    <w:rsid w:val="00B46830"/>
    <w:rsid w:val="00B46DEA"/>
    <w:rsid w:val="00B46E57"/>
    <w:rsid w:val="00B46E84"/>
    <w:rsid w:val="00B47401"/>
    <w:rsid w:val="00B474AE"/>
    <w:rsid w:val="00B47E35"/>
    <w:rsid w:val="00B500AC"/>
    <w:rsid w:val="00B50357"/>
    <w:rsid w:val="00B51281"/>
    <w:rsid w:val="00B518A9"/>
    <w:rsid w:val="00B5211F"/>
    <w:rsid w:val="00B52190"/>
    <w:rsid w:val="00B52B0C"/>
    <w:rsid w:val="00B52B63"/>
    <w:rsid w:val="00B53469"/>
    <w:rsid w:val="00B538B9"/>
    <w:rsid w:val="00B55D89"/>
    <w:rsid w:val="00B55F61"/>
    <w:rsid w:val="00B56427"/>
    <w:rsid w:val="00B566FA"/>
    <w:rsid w:val="00B56A84"/>
    <w:rsid w:val="00B57225"/>
    <w:rsid w:val="00B57A19"/>
    <w:rsid w:val="00B57D55"/>
    <w:rsid w:val="00B60594"/>
    <w:rsid w:val="00B60722"/>
    <w:rsid w:val="00B60911"/>
    <w:rsid w:val="00B60BDB"/>
    <w:rsid w:val="00B60ECC"/>
    <w:rsid w:val="00B61210"/>
    <w:rsid w:val="00B6126B"/>
    <w:rsid w:val="00B612FF"/>
    <w:rsid w:val="00B61407"/>
    <w:rsid w:val="00B61655"/>
    <w:rsid w:val="00B61C36"/>
    <w:rsid w:val="00B621A2"/>
    <w:rsid w:val="00B62380"/>
    <w:rsid w:val="00B6257D"/>
    <w:rsid w:val="00B62E7F"/>
    <w:rsid w:val="00B633B0"/>
    <w:rsid w:val="00B64307"/>
    <w:rsid w:val="00B64B08"/>
    <w:rsid w:val="00B64BC6"/>
    <w:rsid w:val="00B64C94"/>
    <w:rsid w:val="00B64CF3"/>
    <w:rsid w:val="00B64ED1"/>
    <w:rsid w:val="00B658D8"/>
    <w:rsid w:val="00B65C93"/>
    <w:rsid w:val="00B65F5A"/>
    <w:rsid w:val="00B66552"/>
    <w:rsid w:val="00B66E01"/>
    <w:rsid w:val="00B6743C"/>
    <w:rsid w:val="00B67795"/>
    <w:rsid w:val="00B677D6"/>
    <w:rsid w:val="00B679E9"/>
    <w:rsid w:val="00B70D20"/>
    <w:rsid w:val="00B71012"/>
    <w:rsid w:val="00B71415"/>
    <w:rsid w:val="00B715CF"/>
    <w:rsid w:val="00B7163B"/>
    <w:rsid w:val="00B719FD"/>
    <w:rsid w:val="00B724EF"/>
    <w:rsid w:val="00B72DD0"/>
    <w:rsid w:val="00B73669"/>
    <w:rsid w:val="00B73EF6"/>
    <w:rsid w:val="00B74597"/>
    <w:rsid w:val="00B746E0"/>
    <w:rsid w:val="00B75091"/>
    <w:rsid w:val="00B75120"/>
    <w:rsid w:val="00B7549B"/>
    <w:rsid w:val="00B757A1"/>
    <w:rsid w:val="00B7605D"/>
    <w:rsid w:val="00B77099"/>
    <w:rsid w:val="00B77371"/>
    <w:rsid w:val="00B773BB"/>
    <w:rsid w:val="00B7793E"/>
    <w:rsid w:val="00B779D7"/>
    <w:rsid w:val="00B77AC5"/>
    <w:rsid w:val="00B77C8A"/>
    <w:rsid w:val="00B80208"/>
    <w:rsid w:val="00B80564"/>
    <w:rsid w:val="00B80606"/>
    <w:rsid w:val="00B810B6"/>
    <w:rsid w:val="00B813C9"/>
    <w:rsid w:val="00B8170E"/>
    <w:rsid w:val="00B81AE4"/>
    <w:rsid w:val="00B82121"/>
    <w:rsid w:val="00B825C8"/>
    <w:rsid w:val="00B82DAB"/>
    <w:rsid w:val="00B8373F"/>
    <w:rsid w:val="00B841BB"/>
    <w:rsid w:val="00B85DFF"/>
    <w:rsid w:val="00B86AE3"/>
    <w:rsid w:val="00B87FB8"/>
    <w:rsid w:val="00B90931"/>
    <w:rsid w:val="00B91B61"/>
    <w:rsid w:val="00B92065"/>
    <w:rsid w:val="00B92643"/>
    <w:rsid w:val="00B933BA"/>
    <w:rsid w:val="00B93B9B"/>
    <w:rsid w:val="00B94405"/>
    <w:rsid w:val="00B94969"/>
    <w:rsid w:val="00B950A5"/>
    <w:rsid w:val="00B95169"/>
    <w:rsid w:val="00B951F9"/>
    <w:rsid w:val="00B959E0"/>
    <w:rsid w:val="00B95CE5"/>
    <w:rsid w:val="00B95F4D"/>
    <w:rsid w:val="00B9611D"/>
    <w:rsid w:val="00B965C5"/>
    <w:rsid w:val="00B966EE"/>
    <w:rsid w:val="00B96DD7"/>
    <w:rsid w:val="00B972F6"/>
    <w:rsid w:val="00BA054B"/>
    <w:rsid w:val="00BA17D9"/>
    <w:rsid w:val="00BA19B0"/>
    <w:rsid w:val="00BA3559"/>
    <w:rsid w:val="00BA365E"/>
    <w:rsid w:val="00BA396F"/>
    <w:rsid w:val="00BA3F3E"/>
    <w:rsid w:val="00BA4074"/>
    <w:rsid w:val="00BA44E8"/>
    <w:rsid w:val="00BA555E"/>
    <w:rsid w:val="00BA5993"/>
    <w:rsid w:val="00BA5994"/>
    <w:rsid w:val="00BA5B5B"/>
    <w:rsid w:val="00BA5D57"/>
    <w:rsid w:val="00BA60CE"/>
    <w:rsid w:val="00BA63DC"/>
    <w:rsid w:val="00BA6BB0"/>
    <w:rsid w:val="00BA6BB6"/>
    <w:rsid w:val="00BA751D"/>
    <w:rsid w:val="00BA781E"/>
    <w:rsid w:val="00BA788E"/>
    <w:rsid w:val="00BA7980"/>
    <w:rsid w:val="00BA7E59"/>
    <w:rsid w:val="00BA7F45"/>
    <w:rsid w:val="00BB0B99"/>
    <w:rsid w:val="00BB11EE"/>
    <w:rsid w:val="00BB131B"/>
    <w:rsid w:val="00BB17C4"/>
    <w:rsid w:val="00BB17E4"/>
    <w:rsid w:val="00BB1D17"/>
    <w:rsid w:val="00BB2512"/>
    <w:rsid w:val="00BB2916"/>
    <w:rsid w:val="00BB366B"/>
    <w:rsid w:val="00BB3D08"/>
    <w:rsid w:val="00BB44EA"/>
    <w:rsid w:val="00BB4DF3"/>
    <w:rsid w:val="00BB506B"/>
    <w:rsid w:val="00BB51D1"/>
    <w:rsid w:val="00BB5223"/>
    <w:rsid w:val="00BB54E7"/>
    <w:rsid w:val="00BB762B"/>
    <w:rsid w:val="00BB7A51"/>
    <w:rsid w:val="00BB7E0B"/>
    <w:rsid w:val="00BC0282"/>
    <w:rsid w:val="00BC04DD"/>
    <w:rsid w:val="00BC0A4D"/>
    <w:rsid w:val="00BC3CFD"/>
    <w:rsid w:val="00BC5796"/>
    <w:rsid w:val="00BC6030"/>
    <w:rsid w:val="00BC6CAC"/>
    <w:rsid w:val="00BC7A4E"/>
    <w:rsid w:val="00BC7B90"/>
    <w:rsid w:val="00BC7FD0"/>
    <w:rsid w:val="00BD014C"/>
    <w:rsid w:val="00BD1528"/>
    <w:rsid w:val="00BD180D"/>
    <w:rsid w:val="00BD18E1"/>
    <w:rsid w:val="00BD3BDF"/>
    <w:rsid w:val="00BD4013"/>
    <w:rsid w:val="00BD4444"/>
    <w:rsid w:val="00BD4A7E"/>
    <w:rsid w:val="00BD5685"/>
    <w:rsid w:val="00BD5A18"/>
    <w:rsid w:val="00BD5C33"/>
    <w:rsid w:val="00BD62BC"/>
    <w:rsid w:val="00BD7ACD"/>
    <w:rsid w:val="00BD7E57"/>
    <w:rsid w:val="00BE023A"/>
    <w:rsid w:val="00BE03AC"/>
    <w:rsid w:val="00BE049A"/>
    <w:rsid w:val="00BE0571"/>
    <w:rsid w:val="00BE0E3B"/>
    <w:rsid w:val="00BE1A08"/>
    <w:rsid w:val="00BE24F6"/>
    <w:rsid w:val="00BE2F25"/>
    <w:rsid w:val="00BE3A57"/>
    <w:rsid w:val="00BE4219"/>
    <w:rsid w:val="00BE43AA"/>
    <w:rsid w:val="00BE4787"/>
    <w:rsid w:val="00BE4AE0"/>
    <w:rsid w:val="00BE4F38"/>
    <w:rsid w:val="00BE50E3"/>
    <w:rsid w:val="00BE52F6"/>
    <w:rsid w:val="00BE5E6B"/>
    <w:rsid w:val="00BE6D14"/>
    <w:rsid w:val="00BE7001"/>
    <w:rsid w:val="00BE7745"/>
    <w:rsid w:val="00BE7B3D"/>
    <w:rsid w:val="00BF07EC"/>
    <w:rsid w:val="00BF10D8"/>
    <w:rsid w:val="00BF1D46"/>
    <w:rsid w:val="00BF28EA"/>
    <w:rsid w:val="00BF2B7C"/>
    <w:rsid w:val="00BF2F7D"/>
    <w:rsid w:val="00BF30B0"/>
    <w:rsid w:val="00BF32CA"/>
    <w:rsid w:val="00BF3D49"/>
    <w:rsid w:val="00BF5BD5"/>
    <w:rsid w:val="00BF6888"/>
    <w:rsid w:val="00BF6B30"/>
    <w:rsid w:val="00BF6F20"/>
    <w:rsid w:val="00BF73B5"/>
    <w:rsid w:val="00C001A0"/>
    <w:rsid w:val="00C00AA8"/>
    <w:rsid w:val="00C017BD"/>
    <w:rsid w:val="00C01F05"/>
    <w:rsid w:val="00C02506"/>
    <w:rsid w:val="00C032E1"/>
    <w:rsid w:val="00C035FB"/>
    <w:rsid w:val="00C041CB"/>
    <w:rsid w:val="00C0488E"/>
    <w:rsid w:val="00C0528F"/>
    <w:rsid w:val="00C059D0"/>
    <w:rsid w:val="00C05C5A"/>
    <w:rsid w:val="00C06142"/>
    <w:rsid w:val="00C068D8"/>
    <w:rsid w:val="00C06A4B"/>
    <w:rsid w:val="00C06CC9"/>
    <w:rsid w:val="00C07731"/>
    <w:rsid w:val="00C1028C"/>
    <w:rsid w:val="00C102C9"/>
    <w:rsid w:val="00C10B30"/>
    <w:rsid w:val="00C11281"/>
    <w:rsid w:val="00C1229B"/>
    <w:rsid w:val="00C1271D"/>
    <w:rsid w:val="00C12918"/>
    <w:rsid w:val="00C1323B"/>
    <w:rsid w:val="00C1349C"/>
    <w:rsid w:val="00C13545"/>
    <w:rsid w:val="00C13DC3"/>
    <w:rsid w:val="00C140E8"/>
    <w:rsid w:val="00C14AD0"/>
    <w:rsid w:val="00C151D8"/>
    <w:rsid w:val="00C1575A"/>
    <w:rsid w:val="00C16305"/>
    <w:rsid w:val="00C163E1"/>
    <w:rsid w:val="00C16803"/>
    <w:rsid w:val="00C16896"/>
    <w:rsid w:val="00C1709D"/>
    <w:rsid w:val="00C17156"/>
    <w:rsid w:val="00C17333"/>
    <w:rsid w:val="00C17B37"/>
    <w:rsid w:val="00C17BBE"/>
    <w:rsid w:val="00C20025"/>
    <w:rsid w:val="00C2026F"/>
    <w:rsid w:val="00C21625"/>
    <w:rsid w:val="00C2179A"/>
    <w:rsid w:val="00C21A30"/>
    <w:rsid w:val="00C22030"/>
    <w:rsid w:val="00C223E0"/>
    <w:rsid w:val="00C233EC"/>
    <w:rsid w:val="00C234F6"/>
    <w:rsid w:val="00C23E2F"/>
    <w:rsid w:val="00C24505"/>
    <w:rsid w:val="00C24ECD"/>
    <w:rsid w:val="00C24FED"/>
    <w:rsid w:val="00C259A4"/>
    <w:rsid w:val="00C26540"/>
    <w:rsid w:val="00C2658C"/>
    <w:rsid w:val="00C26764"/>
    <w:rsid w:val="00C268FD"/>
    <w:rsid w:val="00C2691B"/>
    <w:rsid w:val="00C26CEE"/>
    <w:rsid w:val="00C2705B"/>
    <w:rsid w:val="00C275E2"/>
    <w:rsid w:val="00C303A9"/>
    <w:rsid w:val="00C30800"/>
    <w:rsid w:val="00C31864"/>
    <w:rsid w:val="00C31A8E"/>
    <w:rsid w:val="00C32E1C"/>
    <w:rsid w:val="00C33557"/>
    <w:rsid w:val="00C3380A"/>
    <w:rsid w:val="00C33987"/>
    <w:rsid w:val="00C33B7E"/>
    <w:rsid w:val="00C33D46"/>
    <w:rsid w:val="00C3508E"/>
    <w:rsid w:val="00C35CCB"/>
    <w:rsid w:val="00C3648D"/>
    <w:rsid w:val="00C36B07"/>
    <w:rsid w:val="00C40FD1"/>
    <w:rsid w:val="00C41C0A"/>
    <w:rsid w:val="00C41E1D"/>
    <w:rsid w:val="00C4238D"/>
    <w:rsid w:val="00C425BB"/>
    <w:rsid w:val="00C427E4"/>
    <w:rsid w:val="00C429CC"/>
    <w:rsid w:val="00C42B53"/>
    <w:rsid w:val="00C42BBA"/>
    <w:rsid w:val="00C42E90"/>
    <w:rsid w:val="00C43461"/>
    <w:rsid w:val="00C43566"/>
    <w:rsid w:val="00C43977"/>
    <w:rsid w:val="00C43D23"/>
    <w:rsid w:val="00C43E21"/>
    <w:rsid w:val="00C43EEB"/>
    <w:rsid w:val="00C440ED"/>
    <w:rsid w:val="00C44328"/>
    <w:rsid w:val="00C44B9B"/>
    <w:rsid w:val="00C44EE5"/>
    <w:rsid w:val="00C44EFF"/>
    <w:rsid w:val="00C462FF"/>
    <w:rsid w:val="00C466CE"/>
    <w:rsid w:val="00C46F07"/>
    <w:rsid w:val="00C471A8"/>
    <w:rsid w:val="00C47420"/>
    <w:rsid w:val="00C476CA"/>
    <w:rsid w:val="00C4789A"/>
    <w:rsid w:val="00C47AFC"/>
    <w:rsid w:val="00C4ED52"/>
    <w:rsid w:val="00C500E5"/>
    <w:rsid w:val="00C500E7"/>
    <w:rsid w:val="00C5030C"/>
    <w:rsid w:val="00C50524"/>
    <w:rsid w:val="00C5163B"/>
    <w:rsid w:val="00C51891"/>
    <w:rsid w:val="00C518D0"/>
    <w:rsid w:val="00C51EB6"/>
    <w:rsid w:val="00C52582"/>
    <w:rsid w:val="00C52C27"/>
    <w:rsid w:val="00C5387C"/>
    <w:rsid w:val="00C53ADE"/>
    <w:rsid w:val="00C546D6"/>
    <w:rsid w:val="00C54782"/>
    <w:rsid w:val="00C548B7"/>
    <w:rsid w:val="00C54ED3"/>
    <w:rsid w:val="00C55F25"/>
    <w:rsid w:val="00C56265"/>
    <w:rsid w:val="00C563CD"/>
    <w:rsid w:val="00C56708"/>
    <w:rsid w:val="00C5766D"/>
    <w:rsid w:val="00C6039D"/>
    <w:rsid w:val="00C606ED"/>
    <w:rsid w:val="00C60A25"/>
    <w:rsid w:val="00C614E0"/>
    <w:rsid w:val="00C61EAF"/>
    <w:rsid w:val="00C63D0A"/>
    <w:rsid w:val="00C645DB"/>
    <w:rsid w:val="00C64CF1"/>
    <w:rsid w:val="00C65BEC"/>
    <w:rsid w:val="00C65DCA"/>
    <w:rsid w:val="00C65FAE"/>
    <w:rsid w:val="00C660C2"/>
    <w:rsid w:val="00C6654C"/>
    <w:rsid w:val="00C668EE"/>
    <w:rsid w:val="00C6795A"/>
    <w:rsid w:val="00C67F4B"/>
    <w:rsid w:val="00C70A11"/>
    <w:rsid w:val="00C71191"/>
    <w:rsid w:val="00C719BA"/>
    <w:rsid w:val="00C71D40"/>
    <w:rsid w:val="00C72887"/>
    <w:rsid w:val="00C72A95"/>
    <w:rsid w:val="00C72FA4"/>
    <w:rsid w:val="00C72FB6"/>
    <w:rsid w:val="00C7349F"/>
    <w:rsid w:val="00C7379F"/>
    <w:rsid w:val="00C7385C"/>
    <w:rsid w:val="00C73B48"/>
    <w:rsid w:val="00C74196"/>
    <w:rsid w:val="00C741BE"/>
    <w:rsid w:val="00C743AD"/>
    <w:rsid w:val="00C74526"/>
    <w:rsid w:val="00C74DBA"/>
    <w:rsid w:val="00C75176"/>
    <w:rsid w:val="00C75473"/>
    <w:rsid w:val="00C75497"/>
    <w:rsid w:val="00C76207"/>
    <w:rsid w:val="00C76384"/>
    <w:rsid w:val="00C7669F"/>
    <w:rsid w:val="00C76FF0"/>
    <w:rsid w:val="00C77AD1"/>
    <w:rsid w:val="00C80141"/>
    <w:rsid w:val="00C81119"/>
    <w:rsid w:val="00C81138"/>
    <w:rsid w:val="00C81662"/>
    <w:rsid w:val="00C816CE"/>
    <w:rsid w:val="00C81AC2"/>
    <w:rsid w:val="00C81FCA"/>
    <w:rsid w:val="00C82AE8"/>
    <w:rsid w:val="00C82D1B"/>
    <w:rsid w:val="00C830C7"/>
    <w:rsid w:val="00C83DD6"/>
    <w:rsid w:val="00C84EAB"/>
    <w:rsid w:val="00C85136"/>
    <w:rsid w:val="00C85DD1"/>
    <w:rsid w:val="00C8639A"/>
    <w:rsid w:val="00C863C7"/>
    <w:rsid w:val="00C86501"/>
    <w:rsid w:val="00C86EAA"/>
    <w:rsid w:val="00C86EC9"/>
    <w:rsid w:val="00C87D2F"/>
    <w:rsid w:val="00C90563"/>
    <w:rsid w:val="00C905E1"/>
    <w:rsid w:val="00C925AD"/>
    <w:rsid w:val="00C92CE0"/>
    <w:rsid w:val="00C92EEA"/>
    <w:rsid w:val="00C9454D"/>
    <w:rsid w:val="00C94E8E"/>
    <w:rsid w:val="00C95B04"/>
    <w:rsid w:val="00C95C4F"/>
    <w:rsid w:val="00C95D4B"/>
    <w:rsid w:val="00C95F36"/>
    <w:rsid w:val="00C9645C"/>
    <w:rsid w:val="00C97A7B"/>
    <w:rsid w:val="00CA112B"/>
    <w:rsid w:val="00CA136B"/>
    <w:rsid w:val="00CA1420"/>
    <w:rsid w:val="00CA1754"/>
    <w:rsid w:val="00CA1E1C"/>
    <w:rsid w:val="00CA264B"/>
    <w:rsid w:val="00CA2704"/>
    <w:rsid w:val="00CA2EFB"/>
    <w:rsid w:val="00CA326B"/>
    <w:rsid w:val="00CA3A02"/>
    <w:rsid w:val="00CA3B7B"/>
    <w:rsid w:val="00CA4139"/>
    <w:rsid w:val="00CA46A9"/>
    <w:rsid w:val="00CA4BBE"/>
    <w:rsid w:val="00CA4D81"/>
    <w:rsid w:val="00CA4EB0"/>
    <w:rsid w:val="00CA507C"/>
    <w:rsid w:val="00CA54DF"/>
    <w:rsid w:val="00CA673C"/>
    <w:rsid w:val="00CA6E14"/>
    <w:rsid w:val="00CA7A42"/>
    <w:rsid w:val="00CB0C3C"/>
    <w:rsid w:val="00CB12E1"/>
    <w:rsid w:val="00CB16DA"/>
    <w:rsid w:val="00CB24ED"/>
    <w:rsid w:val="00CB2F2F"/>
    <w:rsid w:val="00CB31EF"/>
    <w:rsid w:val="00CB3793"/>
    <w:rsid w:val="00CB38AE"/>
    <w:rsid w:val="00CB40D5"/>
    <w:rsid w:val="00CB4C6D"/>
    <w:rsid w:val="00CB4E8F"/>
    <w:rsid w:val="00CB5425"/>
    <w:rsid w:val="00CB597D"/>
    <w:rsid w:val="00CB5B98"/>
    <w:rsid w:val="00CB5C20"/>
    <w:rsid w:val="00CB621E"/>
    <w:rsid w:val="00CB7015"/>
    <w:rsid w:val="00CB7049"/>
    <w:rsid w:val="00CB7347"/>
    <w:rsid w:val="00CB756B"/>
    <w:rsid w:val="00CC1170"/>
    <w:rsid w:val="00CC13E7"/>
    <w:rsid w:val="00CC1821"/>
    <w:rsid w:val="00CC1A4E"/>
    <w:rsid w:val="00CC1D3D"/>
    <w:rsid w:val="00CC2268"/>
    <w:rsid w:val="00CC2F76"/>
    <w:rsid w:val="00CC35CF"/>
    <w:rsid w:val="00CC377C"/>
    <w:rsid w:val="00CC46A0"/>
    <w:rsid w:val="00CC488B"/>
    <w:rsid w:val="00CC4FEC"/>
    <w:rsid w:val="00CC55EF"/>
    <w:rsid w:val="00CC5F38"/>
    <w:rsid w:val="00CC6393"/>
    <w:rsid w:val="00CC6579"/>
    <w:rsid w:val="00CC700A"/>
    <w:rsid w:val="00CC73DF"/>
    <w:rsid w:val="00CD01EE"/>
    <w:rsid w:val="00CD04F0"/>
    <w:rsid w:val="00CD0A67"/>
    <w:rsid w:val="00CD0BD5"/>
    <w:rsid w:val="00CD0EEF"/>
    <w:rsid w:val="00CD1484"/>
    <w:rsid w:val="00CD197F"/>
    <w:rsid w:val="00CD1F4B"/>
    <w:rsid w:val="00CD211C"/>
    <w:rsid w:val="00CD263A"/>
    <w:rsid w:val="00CD282D"/>
    <w:rsid w:val="00CD3215"/>
    <w:rsid w:val="00CD3512"/>
    <w:rsid w:val="00CD3D74"/>
    <w:rsid w:val="00CD4639"/>
    <w:rsid w:val="00CD4EC7"/>
    <w:rsid w:val="00CD4FB0"/>
    <w:rsid w:val="00CD51F6"/>
    <w:rsid w:val="00CD556B"/>
    <w:rsid w:val="00CD6233"/>
    <w:rsid w:val="00CD68F1"/>
    <w:rsid w:val="00CD6E4A"/>
    <w:rsid w:val="00CD70F3"/>
    <w:rsid w:val="00CD7BEC"/>
    <w:rsid w:val="00CD7CB6"/>
    <w:rsid w:val="00CD7E6D"/>
    <w:rsid w:val="00CE0275"/>
    <w:rsid w:val="00CE1420"/>
    <w:rsid w:val="00CE197F"/>
    <w:rsid w:val="00CE1B27"/>
    <w:rsid w:val="00CE1D04"/>
    <w:rsid w:val="00CE1FBA"/>
    <w:rsid w:val="00CE20F9"/>
    <w:rsid w:val="00CE274D"/>
    <w:rsid w:val="00CE304F"/>
    <w:rsid w:val="00CE37E1"/>
    <w:rsid w:val="00CE38BD"/>
    <w:rsid w:val="00CE4937"/>
    <w:rsid w:val="00CE52C3"/>
    <w:rsid w:val="00CE60F3"/>
    <w:rsid w:val="00CE6EF4"/>
    <w:rsid w:val="00CE7E8D"/>
    <w:rsid w:val="00CF0456"/>
    <w:rsid w:val="00CF051E"/>
    <w:rsid w:val="00CF0A57"/>
    <w:rsid w:val="00CF0B29"/>
    <w:rsid w:val="00CF1FB0"/>
    <w:rsid w:val="00CF227B"/>
    <w:rsid w:val="00CF2476"/>
    <w:rsid w:val="00CF2B41"/>
    <w:rsid w:val="00CF2E62"/>
    <w:rsid w:val="00CF2ED7"/>
    <w:rsid w:val="00CF32F4"/>
    <w:rsid w:val="00CF360D"/>
    <w:rsid w:val="00CF3FD9"/>
    <w:rsid w:val="00CF4011"/>
    <w:rsid w:val="00CF4257"/>
    <w:rsid w:val="00CF4750"/>
    <w:rsid w:val="00CF4A9C"/>
    <w:rsid w:val="00CF761D"/>
    <w:rsid w:val="00CF7B45"/>
    <w:rsid w:val="00D00691"/>
    <w:rsid w:val="00D007DC"/>
    <w:rsid w:val="00D00CA1"/>
    <w:rsid w:val="00D019FE"/>
    <w:rsid w:val="00D01C4D"/>
    <w:rsid w:val="00D0231F"/>
    <w:rsid w:val="00D02388"/>
    <w:rsid w:val="00D02C09"/>
    <w:rsid w:val="00D03574"/>
    <w:rsid w:val="00D04367"/>
    <w:rsid w:val="00D04ACB"/>
    <w:rsid w:val="00D05264"/>
    <w:rsid w:val="00D054D3"/>
    <w:rsid w:val="00D05C1E"/>
    <w:rsid w:val="00D05CC5"/>
    <w:rsid w:val="00D0695D"/>
    <w:rsid w:val="00D06BAA"/>
    <w:rsid w:val="00D06C37"/>
    <w:rsid w:val="00D0741B"/>
    <w:rsid w:val="00D07EFB"/>
    <w:rsid w:val="00D109EE"/>
    <w:rsid w:val="00D10B95"/>
    <w:rsid w:val="00D111C9"/>
    <w:rsid w:val="00D11267"/>
    <w:rsid w:val="00D113FE"/>
    <w:rsid w:val="00D11AB9"/>
    <w:rsid w:val="00D11D56"/>
    <w:rsid w:val="00D1271D"/>
    <w:rsid w:val="00D12D49"/>
    <w:rsid w:val="00D13B6E"/>
    <w:rsid w:val="00D13E13"/>
    <w:rsid w:val="00D13E1D"/>
    <w:rsid w:val="00D1480C"/>
    <w:rsid w:val="00D14AB9"/>
    <w:rsid w:val="00D15281"/>
    <w:rsid w:val="00D1584F"/>
    <w:rsid w:val="00D1599B"/>
    <w:rsid w:val="00D16072"/>
    <w:rsid w:val="00D16336"/>
    <w:rsid w:val="00D163D4"/>
    <w:rsid w:val="00D16E40"/>
    <w:rsid w:val="00D16F93"/>
    <w:rsid w:val="00D1761E"/>
    <w:rsid w:val="00D17EA3"/>
    <w:rsid w:val="00D204F0"/>
    <w:rsid w:val="00D213FE"/>
    <w:rsid w:val="00D21F7D"/>
    <w:rsid w:val="00D220F4"/>
    <w:rsid w:val="00D2264E"/>
    <w:rsid w:val="00D22D94"/>
    <w:rsid w:val="00D2306C"/>
    <w:rsid w:val="00D230F8"/>
    <w:rsid w:val="00D235C1"/>
    <w:rsid w:val="00D23C29"/>
    <w:rsid w:val="00D244ED"/>
    <w:rsid w:val="00D25143"/>
    <w:rsid w:val="00D25438"/>
    <w:rsid w:val="00D25917"/>
    <w:rsid w:val="00D25AC1"/>
    <w:rsid w:val="00D25B75"/>
    <w:rsid w:val="00D25E9C"/>
    <w:rsid w:val="00D26527"/>
    <w:rsid w:val="00D26C88"/>
    <w:rsid w:val="00D26EF1"/>
    <w:rsid w:val="00D27F4B"/>
    <w:rsid w:val="00D303BB"/>
    <w:rsid w:val="00D30834"/>
    <w:rsid w:val="00D313E8"/>
    <w:rsid w:val="00D3165E"/>
    <w:rsid w:val="00D31CF8"/>
    <w:rsid w:val="00D322B0"/>
    <w:rsid w:val="00D326F6"/>
    <w:rsid w:val="00D3356A"/>
    <w:rsid w:val="00D3445E"/>
    <w:rsid w:val="00D3482D"/>
    <w:rsid w:val="00D34DAE"/>
    <w:rsid w:val="00D34FA3"/>
    <w:rsid w:val="00D35063"/>
    <w:rsid w:val="00D352B8"/>
    <w:rsid w:val="00D358BB"/>
    <w:rsid w:val="00D358D6"/>
    <w:rsid w:val="00D3738B"/>
    <w:rsid w:val="00D37EE9"/>
    <w:rsid w:val="00D37FBC"/>
    <w:rsid w:val="00D40529"/>
    <w:rsid w:val="00D41025"/>
    <w:rsid w:val="00D412D8"/>
    <w:rsid w:val="00D41B68"/>
    <w:rsid w:val="00D41C29"/>
    <w:rsid w:val="00D41DF8"/>
    <w:rsid w:val="00D4228E"/>
    <w:rsid w:val="00D426D6"/>
    <w:rsid w:val="00D43760"/>
    <w:rsid w:val="00D44754"/>
    <w:rsid w:val="00D45182"/>
    <w:rsid w:val="00D45832"/>
    <w:rsid w:val="00D460AC"/>
    <w:rsid w:val="00D463C5"/>
    <w:rsid w:val="00D4697F"/>
    <w:rsid w:val="00D469C2"/>
    <w:rsid w:val="00D46C0F"/>
    <w:rsid w:val="00D46C88"/>
    <w:rsid w:val="00D47497"/>
    <w:rsid w:val="00D47BED"/>
    <w:rsid w:val="00D50FBE"/>
    <w:rsid w:val="00D51E35"/>
    <w:rsid w:val="00D5231F"/>
    <w:rsid w:val="00D5240B"/>
    <w:rsid w:val="00D55259"/>
    <w:rsid w:val="00D55BF4"/>
    <w:rsid w:val="00D56016"/>
    <w:rsid w:val="00D56EBB"/>
    <w:rsid w:val="00D56F30"/>
    <w:rsid w:val="00D5715C"/>
    <w:rsid w:val="00D5717C"/>
    <w:rsid w:val="00D57542"/>
    <w:rsid w:val="00D57C20"/>
    <w:rsid w:val="00D57FC1"/>
    <w:rsid w:val="00D60B9C"/>
    <w:rsid w:val="00D62570"/>
    <w:rsid w:val="00D62632"/>
    <w:rsid w:val="00D62815"/>
    <w:rsid w:val="00D633C1"/>
    <w:rsid w:val="00D63A61"/>
    <w:rsid w:val="00D63C9A"/>
    <w:rsid w:val="00D63EAA"/>
    <w:rsid w:val="00D64D55"/>
    <w:rsid w:val="00D65086"/>
    <w:rsid w:val="00D65132"/>
    <w:rsid w:val="00D65738"/>
    <w:rsid w:val="00D668B7"/>
    <w:rsid w:val="00D675E8"/>
    <w:rsid w:val="00D67694"/>
    <w:rsid w:val="00D67B75"/>
    <w:rsid w:val="00D7033A"/>
    <w:rsid w:val="00D7181B"/>
    <w:rsid w:val="00D71B97"/>
    <w:rsid w:val="00D7260A"/>
    <w:rsid w:val="00D72DA7"/>
    <w:rsid w:val="00D742B2"/>
    <w:rsid w:val="00D743E1"/>
    <w:rsid w:val="00D75A9E"/>
    <w:rsid w:val="00D76131"/>
    <w:rsid w:val="00D762F4"/>
    <w:rsid w:val="00D76451"/>
    <w:rsid w:val="00D766E2"/>
    <w:rsid w:val="00D767EF"/>
    <w:rsid w:val="00D77400"/>
    <w:rsid w:val="00D80BD9"/>
    <w:rsid w:val="00D80C14"/>
    <w:rsid w:val="00D80DAA"/>
    <w:rsid w:val="00D8119D"/>
    <w:rsid w:val="00D81BE0"/>
    <w:rsid w:val="00D82098"/>
    <w:rsid w:val="00D8230F"/>
    <w:rsid w:val="00D82BFD"/>
    <w:rsid w:val="00D831FA"/>
    <w:rsid w:val="00D833A9"/>
    <w:rsid w:val="00D83E01"/>
    <w:rsid w:val="00D843A5"/>
    <w:rsid w:val="00D8465C"/>
    <w:rsid w:val="00D84CD5"/>
    <w:rsid w:val="00D84F5E"/>
    <w:rsid w:val="00D8504E"/>
    <w:rsid w:val="00D8537B"/>
    <w:rsid w:val="00D8539F"/>
    <w:rsid w:val="00D86415"/>
    <w:rsid w:val="00D865A0"/>
    <w:rsid w:val="00D86AF3"/>
    <w:rsid w:val="00D86D78"/>
    <w:rsid w:val="00D86F83"/>
    <w:rsid w:val="00D875C7"/>
    <w:rsid w:val="00D876BB"/>
    <w:rsid w:val="00D879B4"/>
    <w:rsid w:val="00D87DA7"/>
    <w:rsid w:val="00D87F43"/>
    <w:rsid w:val="00D9032E"/>
    <w:rsid w:val="00D912CD"/>
    <w:rsid w:val="00D91A82"/>
    <w:rsid w:val="00D939C2"/>
    <w:rsid w:val="00D93DD2"/>
    <w:rsid w:val="00D94159"/>
    <w:rsid w:val="00D94208"/>
    <w:rsid w:val="00D9492B"/>
    <w:rsid w:val="00D960DD"/>
    <w:rsid w:val="00D96D5D"/>
    <w:rsid w:val="00D97649"/>
    <w:rsid w:val="00D977CC"/>
    <w:rsid w:val="00DA0180"/>
    <w:rsid w:val="00DA0502"/>
    <w:rsid w:val="00DA0AB7"/>
    <w:rsid w:val="00DA1140"/>
    <w:rsid w:val="00DA12C8"/>
    <w:rsid w:val="00DA1A24"/>
    <w:rsid w:val="00DA1D3D"/>
    <w:rsid w:val="00DA1E88"/>
    <w:rsid w:val="00DA1F3B"/>
    <w:rsid w:val="00DA20DB"/>
    <w:rsid w:val="00DA296A"/>
    <w:rsid w:val="00DA3237"/>
    <w:rsid w:val="00DA34DF"/>
    <w:rsid w:val="00DA3852"/>
    <w:rsid w:val="00DA38EF"/>
    <w:rsid w:val="00DA4A16"/>
    <w:rsid w:val="00DA4D4C"/>
    <w:rsid w:val="00DA50B1"/>
    <w:rsid w:val="00DA535C"/>
    <w:rsid w:val="00DA53AE"/>
    <w:rsid w:val="00DA65BB"/>
    <w:rsid w:val="00DA69D8"/>
    <w:rsid w:val="00DA6BEE"/>
    <w:rsid w:val="00DA782A"/>
    <w:rsid w:val="00DA7A7F"/>
    <w:rsid w:val="00DA7C9B"/>
    <w:rsid w:val="00DB0EC2"/>
    <w:rsid w:val="00DB1B5A"/>
    <w:rsid w:val="00DB2373"/>
    <w:rsid w:val="00DB2459"/>
    <w:rsid w:val="00DB24CC"/>
    <w:rsid w:val="00DB2842"/>
    <w:rsid w:val="00DB3613"/>
    <w:rsid w:val="00DB365B"/>
    <w:rsid w:val="00DB3D6D"/>
    <w:rsid w:val="00DB4B28"/>
    <w:rsid w:val="00DB5339"/>
    <w:rsid w:val="00DB5860"/>
    <w:rsid w:val="00DB58D6"/>
    <w:rsid w:val="00DB64B7"/>
    <w:rsid w:val="00DB6CE3"/>
    <w:rsid w:val="00DB6D2F"/>
    <w:rsid w:val="00DB7401"/>
    <w:rsid w:val="00DB747C"/>
    <w:rsid w:val="00DB770B"/>
    <w:rsid w:val="00DB7827"/>
    <w:rsid w:val="00DB7B20"/>
    <w:rsid w:val="00DC088C"/>
    <w:rsid w:val="00DC1238"/>
    <w:rsid w:val="00DC1C8C"/>
    <w:rsid w:val="00DC1DCC"/>
    <w:rsid w:val="00DC2242"/>
    <w:rsid w:val="00DC2336"/>
    <w:rsid w:val="00DC323F"/>
    <w:rsid w:val="00DC3B36"/>
    <w:rsid w:val="00DC3F59"/>
    <w:rsid w:val="00DC46B9"/>
    <w:rsid w:val="00DC47F6"/>
    <w:rsid w:val="00DC5451"/>
    <w:rsid w:val="00DC5730"/>
    <w:rsid w:val="00DC61D7"/>
    <w:rsid w:val="00DC64C8"/>
    <w:rsid w:val="00DC696F"/>
    <w:rsid w:val="00DC6EF8"/>
    <w:rsid w:val="00DC78F7"/>
    <w:rsid w:val="00DC7B6A"/>
    <w:rsid w:val="00DD205F"/>
    <w:rsid w:val="00DD20D3"/>
    <w:rsid w:val="00DD22F3"/>
    <w:rsid w:val="00DD2A97"/>
    <w:rsid w:val="00DD2B65"/>
    <w:rsid w:val="00DD3150"/>
    <w:rsid w:val="00DD38CD"/>
    <w:rsid w:val="00DD3995"/>
    <w:rsid w:val="00DD3A77"/>
    <w:rsid w:val="00DD3F6B"/>
    <w:rsid w:val="00DD3FC7"/>
    <w:rsid w:val="00DD441F"/>
    <w:rsid w:val="00DD5056"/>
    <w:rsid w:val="00DD5695"/>
    <w:rsid w:val="00DD5E4C"/>
    <w:rsid w:val="00DD613D"/>
    <w:rsid w:val="00DD635E"/>
    <w:rsid w:val="00DD6BA9"/>
    <w:rsid w:val="00DD75E2"/>
    <w:rsid w:val="00DD78A8"/>
    <w:rsid w:val="00DE1202"/>
    <w:rsid w:val="00DE165E"/>
    <w:rsid w:val="00DE1723"/>
    <w:rsid w:val="00DE1C94"/>
    <w:rsid w:val="00DE1D9D"/>
    <w:rsid w:val="00DE1FCA"/>
    <w:rsid w:val="00DE254F"/>
    <w:rsid w:val="00DE2D6A"/>
    <w:rsid w:val="00DE2FE0"/>
    <w:rsid w:val="00DE59F0"/>
    <w:rsid w:val="00DE5BC7"/>
    <w:rsid w:val="00DE6129"/>
    <w:rsid w:val="00DE6615"/>
    <w:rsid w:val="00DE6C33"/>
    <w:rsid w:val="00DE7506"/>
    <w:rsid w:val="00DE78C1"/>
    <w:rsid w:val="00DE7FF8"/>
    <w:rsid w:val="00DF0364"/>
    <w:rsid w:val="00DF05D9"/>
    <w:rsid w:val="00DF0A27"/>
    <w:rsid w:val="00DF28AA"/>
    <w:rsid w:val="00DF32EF"/>
    <w:rsid w:val="00DF3426"/>
    <w:rsid w:val="00DF3567"/>
    <w:rsid w:val="00DF36BC"/>
    <w:rsid w:val="00DF38E8"/>
    <w:rsid w:val="00DF39FA"/>
    <w:rsid w:val="00DF3CD3"/>
    <w:rsid w:val="00DF4C49"/>
    <w:rsid w:val="00DF4D77"/>
    <w:rsid w:val="00DF516D"/>
    <w:rsid w:val="00DF58E1"/>
    <w:rsid w:val="00DF5CC1"/>
    <w:rsid w:val="00DF5D8D"/>
    <w:rsid w:val="00DF6A9B"/>
    <w:rsid w:val="00DF79F4"/>
    <w:rsid w:val="00E003D4"/>
    <w:rsid w:val="00E00401"/>
    <w:rsid w:val="00E007B3"/>
    <w:rsid w:val="00E00928"/>
    <w:rsid w:val="00E00AED"/>
    <w:rsid w:val="00E00E75"/>
    <w:rsid w:val="00E01476"/>
    <w:rsid w:val="00E01AE5"/>
    <w:rsid w:val="00E023C5"/>
    <w:rsid w:val="00E026FF"/>
    <w:rsid w:val="00E028E0"/>
    <w:rsid w:val="00E02BB5"/>
    <w:rsid w:val="00E0381C"/>
    <w:rsid w:val="00E03883"/>
    <w:rsid w:val="00E04E0A"/>
    <w:rsid w:val="00E04E63"/>
    <w:rsid w:val="00E04E97"/>
    <w:rsid w:val="00E05037"/>
    <w:rsid w:val="00E05271"/>
    <w:rsid w:val="00E0537D"/>
    <w:rsid w:val="00E0580D"/>
    <w:rsid w:val="00E059C7"/>
    <w:rsid w:val="00E059F9"/>
    <w:rsid w:val="00E05DA3"/>
    <w:rsid w:val="00E06ACC"/>
    <w:rsid w:val="00E06AE8"/>
    <w:rsid w:val="00E06B68"/>
    <w:rsid w:val="00E102F0"/>
    <w:rsid w:val="00E10BDF"/>
    <w:rsid w:val="00E11D4F"/>
    <w:rsid w:val="00E1346B"/>
    <w:rsid w:val="00E14F6F"/>
    <w:rsid w:val="00E150D0"/>
    <w:rsid w:val="00E15485"/>
    <w:rsid w:val="00E15C61"/>
    <w:rsid w:val="00E1624C"/>
    <w:rsid w:val="00E16F0E"/>
    <w:rsid w:val="00E174CF"/>
    <w:rsid w:val="00E17F15"/>
    <w:rsid w:val="00E2055C"/>
    <w:rsid w:val="00E20638"/>
    <w:rsid w:val="00E20C08"/>
    <w:rsid w:val="00E21FFA"/>
    <w:rsid w:val="00E221B7"/>
    <w:rsid w:val="00E22940"/>
    <w:rsid w:val="00E22F2C"/>
    <w:rsid w:val="00E23653"/>
    <w:rsid w:val="00E24044"/>
    <w:rsid w:val="00E24462"/>
    <w:rsid w:val="00E24E09"/>
    <w:rsid w:val="00E252BF"/>
    <w:rsid w:val="00E252D9"/>
    <w:rsid w:val="00E25D2E"/>
    <w:rsid w:val="00E26D1D"/>
    <w:rsid w:val="00E26DF0"/>
    <w:rsid w:val="00E27F85"/>
    <w:rsid w:val="00E30603"/>
    <w:rsid w:val="00E307F2"/>
    <w:rsid w:val="00E30A6E"/>
    <w:rsid w:val="00E3275A"/>
    <w:rsid w:val="00E32FF2"/>
    <w:rsid w:val="00E3312F"/>
    <w:rsid w:val="00E34045"/>
    <w:rsid w:val="00E35888"/>
    <w:rsid w:val="00E36DCA"/>
    <w:rsid w:val="00E37CBE"/>
    <w:rsid w:val="00E37D3E"/>
    <w:rsid w:val="00E37E59"/>
    <w:rsid w:val="00E40B04"/>
    <w:rsid w:val="00E41C0E"/>
    <w:rsid w:val="00E42227"/>
    <w:rsid w:val="00E4243A"/>
    <w:rsid w:val="00E42A02"/>
    <w:rsid w:val="00E42B54"/>
    <w:rsid w:val="00E42BEA"/>
    <w:rsid w:val="00E42C11"/>
    <w:rsid w:val="00E42C8F"/>
    <w:rsid w:val="00E42FF5"/>
    <w:rsid w:val="00E43531"/>
    <w:rsid w:val="00E438CC"/>
    <w:rsid w:val="00E4390F"/>
    <w:rsid w:val="00E43B10"/>
    <w:rsid w:val="00E443A7"/>
    <w:rsid w:val="00E44755"/>
    <w:rsid w:val="00E44B78"/>
    <w:rsid w:val="00E44EA8"/>
    <w:rsid w:val="00E451B4"/>
    <w:rsid w:val="00E45BA4"/>
    <w:rsid w:val="00E4679E"/>
    <w:rsid w:val="00E46E9E"/>
    <w:rsid w:val="00E505D3"/>
    <w:rsid w:val="00E50830"/>
    <w:rsid w:val="00E50A58"/>
    <w:rsid w:val="00E50D55"/>
    <w:rsid w:val="00E50DB4"/>
    <w:rsid w:val="00E51138"/>
    <w:rsid w:val="00E51A92"/>
    <w:rsid w:val="00E52110"/>
    <w:rsid w:val="00E525BA"/>
    <w:rsid w:val="00E533BC"/>
    <w:rsid w:val="00E53731"/>
    <w:rsid w:val="00E53C18"/>
    <w:rsid w:val="00E53C44"/>
    <w:rsid w:val="00E53EED"/>
    <w:rsid w:val="00E53FD1"/>
    <w:rsid w:val="00E54487"/>
    <w:rsid w:val="00E545BD"/>
    <w:rsid w:val="00E547E5"/>
    <w:rsid w:val="00E5533D"/>
    <w:rsid w:val="00E56150"/>
    <w:rsid w:val="00E56C27"/>
    <w:rsid w:val="00E56D15"/>
    <w:rsid w:val="00E56F98"/>
    <w:rsid w:val="00E571A2"/>
    <w:rsid w:val="00E5789E"/>
    <w:rsid w:val="00E57CD7"/>
    <w:rsid w:val="00E57F07"/>
    <w:rsid w:val="00E60627"/>
    <w:rsid w:val="00E60A12"/>
    <w:rsid w:val="00E61DCE"/>
    <w:rsid w:val="00E62107"/>
    <w:rsid w:val="00E621CE"/>
    <w:rsid w:val="00E6266B"/>
    <w:rsid w:val="00E627F9"/>
    <w:rsid w:val="00E62CC4"/>
    <w:rsid w:val="00E62D55"/>
    <w:rsid w:val="00E63294"/>
    <w:rsid w:val="00E63EBF"/>
    <w:rsid w:val="00E63F2F"/>
    <w:rsid w:val="00E64AE9"/>
    <w:rsid w:val="00E650E7"/>
    <w:rsid w:val="00E655A5"/>
    <w:rsid w:val="00E6581E"/>
    <w:rsid w:val="00E65C78"/>
    <w:rsid w:val="00E65F8D"/>
    <w:rsid w:val="00E6716B"/>
    <w:rsid w:val="00E67686"/>
    <w:rsid w:val="00E67BBA"/>
    <w:rsid w:val="00E701E4"/>
    <w:rsid w:val="00E706C2"/>
    <w:rsid w:val="00E70973"/>
    <w:rsid w:val="00E70CDF"/>
    <w:rsid w:val="00E71121"/>
    <w:rsid w:val="00E71B7A"/>
    <w:rsid w:val="00E72233"/>
    <w:rsid w:val="00E73146"/>
    <w:rsid w:val="00E73F60"/>
    <w:rsid w:val="00E742D8"/>
    <w:rsid w:val="00E7571B"/>
    <w:rsid w:val="00E758E4"/>
    <w:rsid w:val="00E760D9"/>
    <w:rsid w:val="00E761D3"/>
    <w:rsid w:val="00E7669C"/>
    <w:rsid w:val="00E80961"/>
    <w:rsid w:val="00E80D10"/>
    <w:rsid w:val="00E80DDB"/>
    <w:rsid w:val="00E8100C"/>
    <w:rsid w:val="00E81040"/>
    <w:rsid w:val="00E813D8"/>
    <w:rsid w:val="00E828E7"/>
    <w:rsid w:val="00E82A54"/>
    <w:rsid w:val="00E83284"/>
    <w:rsid w:val="00E834B1"/>
    <w:rsid w:val="00E834B8"/>
    <w:rsid w:val="00E8475A"/>
    <w:rsid w:val="00E8485C"/>
    <w:rsid w:val="00E84FE0"/>
    <w:rsid w:val="00E861E1"/>
    <w:rsid w:val="00E87724"/>
    <w:rsid w:val="00E87AB4"/>
    <w:rsid w:val="00E87CCC"/>
    <w:rsid w:val="00E900A5"/>
    <w:rsid w:val="00E9024D"/>
    <w:rsid w:val="00E905AE"/>
    <w:rsid w:val="00E90EE7"/>
    <w:rsid w:val="00E92992"/>
    <w:rsid w:val="00E92D61"/>
    <w:rsid w:val="00E92D8C"/>
    <w:rsid w:val="00E93256"/>
    <w:rsid w:val="00E934E8"/>
    <w:rsid w:val="00E93B24"/>
    <w:rsid w:val="00E94123"/>
    <w:rsid w:val="00E94AF8"/>
    <w:rsid w:val="00E953E7"/>
    <w:rsid w:val="00E954C4"/>
    <w:rsid w:val="00E95A9D"/>
    <w:rsid w:val="00E97C14"/>
    <w:rsid w:val="00EA0289"/>
    <w:rsid w:val="00EA04F8"/>
    <w:rsid w:val="00EA0A59"/>
    <w:rsid w:val="00EA122C"/>
    <w:rsid w:val="00EA1C6B"/>
    <w:rsid w:val="00EA2707"/>
    <w:rsid w:val="00EA2D11"/>
    <w:rsid w:val="00EA312F"/>
    <w:rsid w:val="00EA327C"/>
    <w:rsid w:val="00EA332F"/>
    <w:rsid w:val="00EA3379"/>
    <w:rsid w:val="00EA3FB1"/>
    <w:rsid w:val="00EA46D0"/>
    <w:rsid w:val="00EA4880"/>
    <w:rsid w:val="00EA4A33"/>
    <w:rsid w:val="00EA4DA8"/>
    <w:rsid w:val="00EA51BC"/>
    <w:rsid w:val="00EA51DE"/>
    <w:rsid w:val="00EA59D2"/>
    <w:rsid w:val="00EA5F23"/>
    <w:rsid w:val="00EA6893"/>
    <w:rsid w:val="00EA704F"/>
    <w:rsid w:val="00EA7E51"/>
    <w:rsid w:val="00EB02A6"/>
    <w:rsid w:val="00EB046E"/>
    <w:rsid w:val="00EB10E7"/>
    <w:rsid w:val="00EB11B5"/>
    <w:rsid w:val="00EB159C"/>
    <w:rsid w:val="00EB227B"/>
    <w:rsid w:val="00EB228E"/>
    <w:rsid w:val="00EB2D2B"/>
    <w:rsid w:val="00EB3D15"/>
    <w:rsid w:val="00EB3EB9"/>
    <w:rsid w:val="00EB3FF0"/>
    <w:rsid w:val="00EB4195"/>
    <w:rsid w:val="00EB44AD"/>
    <w:rsid w:val="00EB46A2"/>
    <w:rsid w:val="00EB5B0D"/>
    <w:rsid w:val="00EB64A5"/>
    <w:rsid w:val="00EB6E32"/>
    <w:rsid w:val="00EB7063"/>
    <w:rsid w:val="00EB71F7"/>
    <w:rsid w:val="00EB7B90"/>
    <w:rsid w:val="00EB7BAD"/>
    <w:rsid w:val="00EC00B8"/>
    <w:rsid w:val="00EC0B7A"/>
    <w:rsid w:val="00EC0FE7"/>
    <w:rsid w:val="00EC14E8"/>
    <w:rsid w:val="00EC2725"/>
    <w:rsid w:val="00EC3299"/>
    <w:rsid w:val="00EC32EA"/>
    <w:rsid w:val="00EC3607"/>
    <w:rsid w:val="00EC38FE"/>
    <w:rsid w:val="00EC3A54"/>
    <w:rsid w:val="00EC3C55"/>
    <w:rsid w:val="00EC42B5"/>
    <w:rsid w:val="00EC4602"/>
    <w:rsid w:val="00EC4DAD"/>
    <w:rsid w:val="00EC4F04"/>
    <w:rsid w:val="00EC5643"/>
    <w:rsid w:val="00EC5C0F"/>
    <w:rsid w:val="00EC5E92"/>
    <w:rsid w:val="00EC67A8"/>
    <w:rsid w:val="00EC67B5"/>
    <w:rsid w:val="00EC7D11"/>
    <w:rsid w:val="00EC7D27"/>
    <w:rsid w:val="00ED064F"/>
    <w:rsid w:val="00ED0BCB"/>
    <w:rsid w:val="00ED0DB4"/>
    <w:rsid w:val="00ED1696"/>
    <w:rsid w:val="00ED1A88"/>
    <w:rsid w:val="00ED1B11"/>
    <w:rsid w:val="00ED236F"/>
    <w:rsid w:val="00ED2711"/>
    <w:rsid w:val="00ED29C7"/>
    <w:rsid w:val="00ED3322"/>
    <w:rsid w:val="00ED3D11"/>
    <w:rsid w:val="00ED4203"/>
    <w:rsid w:val="00ED43EA"/>
    <w:rsid w:val="00ED45B5"/>
    <w:rsid w:val="00ED5E16"/>
    <w:rsid w:val="00ED6264"/>
    <w:rsid w:val="00ED7E05"/>
    <w:rsid w:val="00ED7F4C"/>
    <w:rsid w:val="00EE0E69"/>
    <w:rsid w:val="00EE1286"/>
    <w:rsid w:val="00EE2B7E"/>
    <w:rsid w:val="00EE2EB2"/>
    <w:rsid w:val="00EE3243"/>
    <w:rsid w:val="00EE3390"/>
    <w:rsid w:val="00EE3896"/>
    <w:rsid w:val="00EE4082"/>
    <w:rsid w:val="00EE4364"/>
    <w:rsid w:val="00EE4574"/>
    <w:rsid w:val="00EE47ED"/>
    <w:rsid w:val="00EE4BFE"/>
    <w:rsid w:val="00EE4E48"/>
    <w:rsid w:val="00EE5B29"/>
    <w:rsid w:val="00EE5CD4"/>
    <w:rsid w:val="00EE626F"/>
    <w:rsid w:val="00EE6762"/>
    <w:rsid w:val="00EE67C1"/>
    <w:rsid w:val="00EE6E42"/>
    <w:rsid w:val="00EE7448"/>
    <w:rsid w:val="00EE7F3A"/>
    <w:rsid w:val="00EF0F3E"/>
    <w:rsid w:val="00EF168E"/>
    <w:rsid w:val="00EF1FF1"/>
    <w:rsid w:val="00EF28F3"/>
    <w:rsid w:val="00EF2AB9"/>
    <w:rsid w:val="00EF2AF9"/>
    <w:rsid w:val="00EF2B0B"/>
    <w:rsid w:val="00EF3F54"/>
    <w:rsid w:val="00EF4172"/>
    <w:rsid w:val="00EF47D6"/>
    <w:rsid w:val="00EF4834"/>
    <w:rsid w:val="00EF4B67"/>
    <w:rsid w:val="00EF57AB"/>
    <w:rsid w:val="00EF69A2"/>
    <w:rsid w:val="00EF6A6F"/>
    <w:rsid w:val="00EF6C3F"/>
    <w:rsid w:val="00EF6DB1"/>
    <w:rsid w:val="00EF75CA"/>
    <w:rsid w:val="00EF7CDD"/>
    <w:rsid w:val="00F00423"/>
    <w:rsid w:val="00F0094B"/>
    <w:rsid w:val="00F00CB4"/>
    <w:rsid w:val="00F0130D"/>
    <w:rsid w:val="00F015A5"/>
    <w:rsid w:val="00F0190A"/>
    <w:rsid w:val="00F02C68"/>
    <w:rsid w:val="00F02D74"/>
    <w:rsid w:val="00F02DB3"/>
    <w:rsid w:val="00F02FF9"/>
    <w:rsid w:val="00F03119"/>
    <w:rsid w:val="00F03CB1"/>
    <w:rsid w:val="00F03E54"/>
    <w:rsid w:val="00F0433C"/>
    <w:rsid w:val="00F04B3B"/>
    <w:rsid w:val="00F054E0"/>
    <w:rsid w:val="00F05E91"/>
    <w:rsid w:val="00F06466"/>
    <w:rsid w:val="00F065AC"/>
    <w:rsid w:val="00F067E2"/>
    <w:rsid w:val="00F06DAD"/>
    <w:rsid w:val="00F0731E"/>
    <w:rsid w:val="00F07678"/>
    <w:rsid w:val="00F0776B"/>
    <w:rsid w:val="00F10337"/>
    <w:rsid w:val="00F10466"/>
    <w:rsid w:val="00F1054D"/>
    <w:rsid w:val="00F11132"/>
    <w:rsid w:val="00F11211"/>
    <w:rsid w:val="00F115CC"/>
    <w:rsid w:val="00F119D4"/>
    <w:rsid w:val="00F12ADC"/>
    <w:rsid w:val="00F14AC4"/>
    <w:rsid w:val="00F14F16"/>
    <w:rsid w:val="00F14F5A"/>
    <w:rsid w:val="00F14FE3"/>
    <w:rsid w:val="00F1590F"/>
    <w:rsid w:val="00F15BC2"/>
    <w:rsid w:val="00F163C8"/>
    <w:rsid w:val="00F16DF6"/>
    <w:rsid w:val="00F17107"/>
    <w:rsid w:val="00F175B2"/>
    <w:rsid w:val="00F202E6"/>
    <w:rsid w:val="00F205CB"/>
    <w:rsid w:val="00F2087D"/>
    <w:rsid w:val="00F2154C"/>
    <w:rsid w:val="00F21B0F"/>
    <w:rsid w:val="00F22024"/>
    <w:rsid w:val="00F23176"/>
    <w:rsid w:val="00F2337B"/>
    <w:rsid w:val="00F23BCD"/>
    <w:rsid w:val="00F2427F"/>
    <w:rsid w:val="00F251D7"/>
    <w:rsid w:val="00F25B83"/>
    <w:rsid w:val="00F25DD9"/>
    <w:rsid w:val="00F263C7"/>
    <w:rsid w:val="00F263DD"/>
    <w:rsid w:val="00F264EA"/>
    <w:rsid w:val="00F26BC5"/>
    <w:rsid w:val="00F26E01"/>
    <w:rsid w:val="00F27087"/>
    <w:rsid w:val="00F2723C"/>
    <w:rsid w:val="00F30661"/>
    <w:rsid w:val="00F312DA"/>
    <w:rsid w:val="00F31494"/>
    <w:rsid w:val="00F31930"/>
    <w:rsid w:val="00F31AB1"/>
    <w:rsid w:val="00F31D6C"/>
    <w:rsid w:val="00F32075"/>
    <w:rsid w:val="00F3236D"/>
    <w:rsid w:val="00F323C6"/>
    <w:rsid w:val="00F32AFE"/>
    <w:rsid w:val="00F32E3A"/>
    <w:rsid w:val="00F33E9A"/>
    <w:rsid w:val="00F35067"/>
    <w:rsid w:val="00F3546F"/>
    <w:rsid w:val="00F36CA8"/>
    <w:rsid w:val="00F37797"/>
    <w:rsid w:val="00F37A03"/>
    <w:rsid w:val="00F37E4B"/>
    <w:rsid w:val="00F40FB2"/>
    <w:rsid w:val="00F41285"/>
    <w:rsid w:val="00F421ED"/>
    <w:rsid w:val="00F424C5"/>
    <w:rsid w:val="00F429FF"/>
    <w:rsid w:val="00F43E4D"/>
    <w:rsid w:val="00F44416"/>
    <w:rsid w:val="00F449E6"/>
    <w:rsid w:val="00F44EE2"/>
    <w:rsid w:val="00F4517D"/>
    <w:rsid w:val="00F45269"/>
    <w:rsid w:val="00F4540E"/>
    <w:rsid w:val="00F456F9"/>
    <w:rsid w:val="00F458B2"/>
    <w:rsid w:val="00F4601F"/>
    <w:rsid w:val="00F463D1"/>
    <w:rsid w:val="00F464AF"/>
    <w:rsid w:val="00F47865"/>
    <w:rsid w:val="00F47A56"/>
    <w:rsid w:val="00F506F0"/>
    <w:rsid w:val="00F51B9C"/>
    <w:rsid w:val="00F51C16"/>
    <w:rsid w:val="00F51E04"/>
    <w:rsid w:val="00F52005"/>
    <w:rsid w:val="00F53BA0"/>
    <w:rsid w:val="00F54B48"/>
    <w:rsid w:val="00F55190"/>
    <w:rsid w:val="00F55DD0"/>
    <w:rsid w:val="00F56819"/>
    <w:rsid w:val="00F56A26"/>
    <w:rsid w:val="00F56D3D"/>
    <w:rsid w:val="00F60D2F"/>
    <w:rsid w:val="00F60E57"/>
    <w:rsid w:val="00F6145D"/>
    <w:rsid w:val="00F6198C"/>
    <w:rsid w:val="00F61CB1"/>
    <w:rsid w:val="00F627D9"/>
    <w:rsid w:val="00F62817"/>
    <w:rsid w:val="00F629EA"/>
    <w:rsid w:val="00F629F4"/>
    <w:rsid w:val="00F62DCB"/>
    <w:rsid w:val="00F62E12"/>
    <w:rsid w:val="00F63040"/>
    <w:rsid w:val="00F63325"/>
    <w:rsid w:val="00F634ED"/>
    <w:rsid w:val="00F64587"/>
    <w:rsid w:val="00F666AC"/>
    <w:rsid w:val="00F66930"/>
    <w:rsid w:val="00F67221"/>
    <w:rsid w:val="00F6745A"/>
    <w:rsid w:val="00F67AB9"/>
    <w:rsid w:val="00F67F16"/>
    <w:rsid w:val="00F713A3"/>
    <w:rsid w:val="00F7158F"/>
    <w:rsid w:val="00F715B1"/>
    <w:rsid w:val="00F71E17"/>
    <w:rsid w:val="00F7230A"/>
    <w:rsid w:val="00F72316"/>
    <w:rsid w:val="00F72578"/>
    <w:rsid w:val="00F72714"/>
    <w:rsid w:val="00F72985"/>
    <w:rsid w:val="00F72AD5"/>
    <w:rsid w:val="00F72B86"/>
    <w:rsid w:val="00F72FB3"/>
    <w:rsid w:val="00F73FE7"/>
    <w:rsid w:val="00F74F28"/>
    <w:rsid w:val="00F7522B"/>
    <w:rsid w:val="00F756EF"/>
    <w:rsid w:val="00F75A25"/>
    <w:rsid w:val="00F7629E"/>
    <w:rsid w:val="00F768E4"/>
    <w:rsid w:val="00F76C7E"/>
    <w:rsid w:val="00F77411"/>
    <w:rsid w:val="00F7761E"/>
    <w:rsid w:val="00F7768F"/>
    <w:rsid w:val="00F776E7"/>
    <w:rsid w:val="00F779DF"/>
    <w:rsid w:val="00F77BDC"/>
    <w:rsid w:val="00F81460"/>
    <w:rsid w:val="00F814B7"/>
    <w:rsid w:val="00F81AF0"/>
    <w:rsid w:val="00F81C4C"/>
    <w:rsid w:val="00F822EA"/>
    <w:rsid w:val="00F8292C"/>
    <w:rsid w:val="00F8319B"/>
    <w:rsid w:val="00F8369E"/>
    <w:rsid w:val="00F83B40"/>
    <w:rsid w:val="00F84E2F"/>
    <w:rsid w:val="00F84E58"/>
    <w:rsid w:val="00F85148"/>
    <w:rsid w:val="00F855F1"/>
    <w:rsid w:val="00F85806"/>
    <w:rsid w:val="00F85959"/>
    <w:rsid w:val="00F85D1E"/>
    <w:rsid w:val="00F867E9"/>
    <w:rsid w:val="00F86FDD"/>
    <w:rsid w:val="00F87063"/>
    <w:rsid w:val="00F87AC8"/>
    <w:rsid w:val="00F87B4A"/>
    <w:rsid w:val="00F903E2"/>
    <w:rsid w:val="00F9090D"/>
    <w:rsid w:val="00F90B90"/>
    <w:rsid w:val="00F90F77"/>
    <w:rsid w:val="00F91106"/>
    <w:rsid w:val="00F915BF"/>
    <w:rsid w:val="00F918A4"/>
    <w:rsid w:val="00F91A54"/>
    <w:rsid w:val="00F9201D"/>
    <w:rsid w:val="00F92399"/>
    <w:rsid w:val="00F92708"/>
    <w:rsid w:val="00F92EC2"/>
    <w:rsid w:val="00F933EF"/>
    <w:rsid w:val="00F9385A"/>
    <w:rsid w:val="00F94210"/>
    <w:rsid w:val="00F9422B"/>
    <w:rsid w:val="00F94C20"/>
    <w:rsid w:val="00F950A0"/>
    <w:rsid w:val="00F9520A"/>
    <w:rsid w:val="00F97100"/>
    <w:rsid w:val="00F97151"/>
    <w:rsid w:val="00F97361"/>
    <w:rsid w:val="00F97D62"/>
    <w:rsid w:val="00FA040A"/>
    <w:rsid w:val="00FA0B66"/>
    <w:rsid w:val="00FA18B9"/>
    <w:rsid w:val="00FA1977"/>
    <w:rsid w:val="00FA20D9"/>
    <w:rsid w:val="00FA398E"/>
    <w:rsid w:val="00FA3FEE"/>
    <w:rsid w:val="00FA4B11"/>
    <w:rsid w:val="00FA4DCA"/>
    <w:rsid w:val="00FA515A"/>
    <w:rsid w:val="00FA581A"/>
    <w:rsid w:val="00FA6663"/>
    <w:rsid w:val="00FA6D41"/>
    <w:rsid w:val="00FA766C"/>
    <w:rsid w:val="00FA7B8A"/>
    <w:rsid w:val="00FA7CCD"/>
    <w:rsid w:val="00FB1C2D"/>
    <w:rsid w:val="00FB2BBA"/>
    <w:rsid w:val="00FB2E07"/>
    <w:rsid w:val="00FB2E5E"/>
    <w:rsid w:val="00FB2E97"/>
    <w:rsid w:val="00FB3432"/>
    <w:rsid w:val="00FB448D"/>
    <w:rsid w:val="00FB4DA1"/>
    <w:rsid w:val="00FB59B5"/>
    <w:rsid w:val="00FB605F"/>
    <w:rsid w:val="00FB6091"/>
    <w:rsid w:val="00FB6C79"/>
    <w:rsid w:val="00FB7334"/>
    <w:rsid w:val="00FB7BE0"/>
    <w:rsid w:val="00FB8343"/>
    <w:rsid w:val="00FC0402"/>
    <w:rsid w:val="00FC040E"/>
    <w:rsid w:val="00FC05B2"/>
    <w:rsid w:val="00FC0C47"/>
    <w:rsid w:val="00FC1448"/>
    <w:rsid w:val="00FC16E5"/>
    <w:rsid w:val="00FC1F27"/>
    <w:rsid w:val="00FC202E"/>
    <w:rsid w:val="00FC2548"/>
    <w:rsid w:val="00FC281E"/>
    <w:rsid w:val="00FC2DCE"/>
    <w:rsid w:val="00FC3AE5"/>
    <w:rsid w:val="00FC3BFC"/>
    <w:rsid w:val="00FC3D8D"/>
    <w:rsid w:val="00FC485D"/>
    <w:rsid w:val="00FC49B9"/>
    <w:rsid w:val="00FC4ADC"/>
    <w:rsid w:val="00FC4D9C"/>
    <w:rsid w:val="00FC5E5C"/>
    <w:rsid w:val="00FC62C3"/>
    <w:rsid w:val="00FC6CAC"/>
    <w:rsid w:val="00FC6F48"/>
    <w:rsid w:val="00FC752C"/>
    <w:rsid w:val="00FC7700"/>
    <w:rsid w:val="00FD0182"/>
    <w:rsid w:val="00FD063F"/>
    <w:rsid w:val="00FD11DE"/>
    <w:rsid w:val="00FD11E0"/>
    <w:rsid w:val="00FD1D9D"/>
    <w:rsid w:val="00FD2514"/>
    <w:rsid w:val="00FD2A6F"/>
    <w:rsid w:val="00FD36DD"/>
    <w:rsid w:val="00FD3CF9"/>
    <w:rsid w:val="00FD465F"/>
    <w:rsid w:val="00FD4C05"/>
    <w:rsid w:val="00FD4D7E"/>
    <w:rsid w:val="00FD552D"/>
    <w:rsid w:val="00FD5B30"/>
    <w:rsid w:val="00FD5B59"/>
    <w:rsid w:val="00FD6796"/>
    <w:rsid w:val="00FD6DA5"/>
    <w:rsid w:val="00FE00FE"/>
    <w:rsid w:val="00FE016F"/>
    <w:rsid w:val="00FE0206"/>
    <w:rsid w:val="00FE0366"/>
    <w:rsid w:val="00FE0F94"/>
    <w:rsid w:val="00FE1871"/>
    <w:rsid w:val="00FE19F3"/>
    <w:rsid w:val="00FE1ED4"/>
    <w:rsid w:val="00FE2C54"/>
    <w:rsid w:val="00FE33AE"/>
    <w:rsid w:val="00FE3940"/>
    <w:rsid w:val="00FE50D9"/>
    <w:rsid w:val="00FE6CBA"/>
    <w:rsid w:val="00FE7351"/>
    <w:rsid w:val="00FE7663"/>
    <w:rsid w:val="00FE7910"/>
    <w:rsid w:val="00FE7C8D"/>
    <w:rsid w:val="00FE7E80"/>
    <w:rsid w:val="00FE7F29"/>
    <w:rsid w:val="00FF03C9"/>
    <w:rsid w:val="00FF0ABD"/>
    <w:rsid w:val="00FF0DC7"/>
    <w:rsid w:val="00FF0E75"/>
    <w:rsid w:val="00FF0F49"/>
    <w:rsid w:val="00FF1068"/>
    <w:rsid w:val="00FF179E"/>
    <w:rsid w:val="00FF22B6"/>
    <w:rsid w:val="00FF3AC8"/>
    <w:rsid w:val="00FF4B6E"/>
    <w:rsid w:val="00FF5A31"/>
    <w:rsid w:val="00FF5E29"/>
    <w:rsid w:val="00FF6223"/>
    <w:rsid w:val="00FF702E"/>
    <w:rsid w:val="00FF7254"/>
    <w:rsid w:val="00FF73D7"/>
    <w:rsid w:val="00FF7C90"/>
    <w:rsid w:val="01088E13"/>
    <w:rsid w:val="0108F2B4"/>
    <w:rsid w:val="0137BB07"/>
    <w:rsid w:val="017D76E1"/>
    <w:rsid w:val="0181675D"/>
    <w:rsid w:val="0194742F"/>
    <w:rsid w:val="01A58098"/>
    <w:rsid w:val="01AD431C"/>
    <w:rsid w:val="01BC03DB"/>
    <w:rsid w:val="01CBBBC0"/>
    <w:rsid w:val="01FDECCC"/>
    <w:rsid w:val="0208C624"/>
    <w:rsid w:val="02110007"/>
    <w:rsid w:val="021FC051"/>
    <w:rsid w:val="024474A6"/>
    <w:rsid w:val="025BDC81"/>
    <w:rsid w:val="028A1435"/>
    <w:rsid w:val="0290ED9A"/>
    <w:rsid w:val="0291A143"/>
    <w:rsid w:val="02966DA3"/>
    <w:rsid w:val="02AF77DF"/>
    <w:rsid w:val="0348C946"/>
    <w:rsid w:val="0358361A"/>
    <w:rsid w:val="0370F799"/>
    <w:rsid w:val="039A8B99"/>
    <w:rsid w:val="03AC54FE"/>
    <w:rsid w:val="03C7D7E4"/>
    <w:rsid w:val="03E852B1"/>
    <w:rsid w:val="041ABC22"/>
    <w:rsid w:val="0423F2BE"/>
    <w:rsid w:val="0445C42D"/>
    <w:rsid w:val="0459F42D"/>
    <w:rsid w:val="0460A111"/>
    <w:rsid w:val="047874E7"/>
    <w:rsid w:val="047914F1"/>
    <w:rsid w:val="049493FE"/>
    <w:rsid w:val="04DC2756"/>
    <w:rsid w:val="04E73878"/>
    <w:rsid w:val="04EF3064"/>
    <w:rsid w:val="04FC489C"/>
    <w:rsid w:val="05016A23"/>
    <w:rsid w:val="051E8DFC"/>
    <w:rsid w:val="052A1B71"/>
    <w:rsid w:val="054066E6"/>
    <w:rsid w:val="054302FD"/>
    <w:rsid w:val="05C2DB3C"/>
    <w:rsid w:val="05C662AE"/>
    <w:rsid w:val="05EE9F8C"/>
    <w:rsid w:val="05F2323B"/>
    <w:rsid w:val="0614EB7E"/>
    <w:rsid w:val="06238C59"/>
    <w:rsid w:val="06308F90"/>
    <w:rsid w:val="06330581"/>
    <w:rsid w:val="065C3926"/>
    <w:rsid w:val="069F9C7E"/>
    <w:rsid w:val="06A9447D"/>
    <w:rsid w:val="06AF60C3"/>
    <w:rsid w:val="06BCD1FD"/>
    <w:rsid w:val="06E6F14D"/>
    <w:rsid w:val="0712A59A"/>
    <w:rsid w:val="0731E0EC"/>
    <w:rsid w:val="07353C0B"/>
    <w:rsid w:val="07494139"/>
    <w:rsid w:val="0769EB39"/>
    <w:rsid w:val="077D64EF"/>
    <w:rsid w:val="079A0740"/>
    <w:rsid w:val="07BA52DA"/>
    <w:rsid w:val="07DF9E96"/>
    <w:rsid w:val="07FC1A68"/>
    <w:rsid w:val="080C6058"/>
    <w:rsid w:val="081C8B2C"/>
    <w:rsid w:val="083B5713"/>
    <w:rsid w:val="083F3461"/>
    <w:rsid w:val="083F8DA1"/>
    <w:rsid w:val="088B0848"/>
    <w:rsid w:val="08900B0E"/>
    <w:rsid w:val="08A1E1C0"/>
    <w:rsid w:val="08A6F2A2"/>
    <w:rsid w:val="08C04199"/>
    <w:rsid w:val="08E305E5"/>
    <w:rsid w:val="08EEF3A8"/>
    <w:rsid w:val="095339B6"/>
    <w:rsid w:val="0965700D"/>
    <w:rsid w:val="09688DB1"/>
    <w:rsid w:val="0972ED39"/>
    <w:rsid w:val="099D8CDB"/>
    <w:rsid w:val="09C7F81C"/>
    <w:rsid w:val="09D504DF"/>
    <w:rsid w:val="09DB04C2"/>
    <w:rsid w:val="09E0EDA8"/>
    <w:rsid w:val="09F676BA"/>
    <w:rsid w:val="0A13D809"/>
    <w:rsid w:val="0A205DFA"/>
    <w:rsid w:val="0A22AA28"/>
    <w:rsid w:val="0A46B56F"/>
    <w:rsid w:val="0A721D2B"/>
    <w:rsid w:val="0A73EEF4"/>
    <w:rsid w:val="0AB37283"/>
    <w:rsid w:val="0ABC4108"/>
    <w:rsid w:val="0AE22F57"/>
    <w:rsid w:val="0AF46BAB"/>
    <w:rsid w:val="0AF87F61"/>
    <w:rsid w:val="0B102997"/>
    <w:rsid w:val="0B2BE789"/>
    <w:rsid w:val="0B54B50B"/>
    <w:rsid w:val="0B8DF2D5"/>
    <w:rsid w:val="0B8F9365"/>
    <w:rsid w:val="0B9C3496"/>
    <w:rsid w:val="0BA8BDF5"/>
    <w:rsid w:val="0BAE0900"/>
    <w:rsid w:val="0BB737BC"/>
    <w:rsid w:val="0BBA034C"/>
    <w:rsid w:val="0BC6E834"/>
    <w:rsid w:val="0BE59355"/>
    <w:rsid w:val="0BEE20D9"/>
    <w:rsid w:val="0BEF6B14"/>
    <w:rsid w:val="0C239CB4"/>
    <w:rsid w:val="0C2E75C1"/>
    <w:rsid w:val="0C399C27"/>
    <w:rsid w:val="0C4D3D5B"/>
    <w:rsid w:val="0C50EC6A"/>
    <w:rsid w:val="0C5754F5"/>
    <w:rsid w:val="0C70A44A"/>
    <w:rsid w:val="0CA4340C"/>
    <w:rsid w:val="0CACBF88"/>
    <w:rsid w:val="0CADE6FF"/>
    <w:rsid w:val="0CBEE50C"/>
    <w:rsid w:val="0CD0A5A9"/>
    <w:rsid w:val="0CDBBFE0"/>
    <w:rsid w:val="0CDFCEC7"/>
    <w:rsid w:val="0CFC6E06"/>
    <w:rsid w:val="0D0D19D3"/>
    <w:rsid w:val="0D1FE703"/>
    <w:rsid w:val="0D251506"/>
    <w:rsid w:val="0D4B6CF8"/>
    <w:rsid w:val="0D53081D"/>
    <w:rsid w:val="0D62B895"/>
    <w:rsid w:val="0D77418E"/>
    <w:rsid w:val="0D88AF3D"/>
    <w:rsid w:val="0D8B487F"/>
    <w:rsid w:val="0D9471FD"/>
    <w:rsid w:val="0D9F97C3"/>
    <w:rsid w:val="0DBD39CC"/>
    <w:rsid w:val="0DC3E2D6"/>
    <w:rsid w:val="0DCB6049"/>
    <w:rsid w:val="0DD87568"/>
    <w:rsid w:val="0DF85055"/>
    <w:rsid w:val="0E4791AF"/>
    <w:rsid w:val="0E47E6BF"/>
    <w:rsid w:val="0E4B281C"/>
    <w:rsid w:val="0E6285AE"/>
    <w:rsid w:val="0E9211C4"/>
    <w:rsid w:val="0E954D88"/>
    <w:rsid w:val="0E95935A"/>
    <w:rsid w:val="0EAC792E"/>
    <w:rsid w:val="0EC4FC1F"/>
    <w:rsid w:val="0ECBC34B"/>
    <w:rsid w:val="0ECBC72E"/>
    <w:rsid w:val="0ECDC207"/>
    <w:rsid w:val="0F39946F"/>
    <w:rsid w:val="0F527E68"/>
    <w:rsid w:val="0F6D131E"/>
    <w:rsid w:val="0FAB5ECA"/>
    <w:rsid w:val="1000DA91"/>
    <w:rsid w:val="10470D82"/>
    <w:rsid w:val="104A9F86"/>
    <w:rsid w:val="106AAA22"/>
    <w:rsid w:val="107BC83E"/>
    <w:rsid w:val="107BFD07"/>
    <w:rsid w:val="107DC750"/>
    <w:rsid w:val="10846FBB"/>
    <w:rsid w:val="1093150E"/>
    <w:rsid w:val="10C603D5"/>
    <w:rsid w:val="10CC4F07"/>
    <w:rsid w:val="111F5EDD"/>
    <w:rsid w:val="112AFF1E"/>
    <w:rsid w:val="112F28CA"/>
    <w:rsid w:val="11480CC3"/>
    <w:rsid w:val="11486D22"/>
    <w:rsid w:val="1178D803"/>
    <w:rsid w:val="11868DB9"/>
    <w:rsid w:val="11A0614C"/>
    <w:rsid w:val="12290C7C"/>
    <w:rsid w:val="1249F900"/>
    <w:rsid w:val="125310CD"/>
    <w:rsid w:val="1254C542"/>
    <w:rsid w:val="125D4BAE"/>
    <w:rsid w:val="127D2F10"/>
    <w:rsid w:val="12A3B7C1"/>
    <w:rsid w:val="12B73F5C"/>
    <w:rsid w:val="12BC33E1"/>
    <w:rsid w:val="12C7F2DC"/>
    <w:rsid w:val="12C965B3"/>
    <w:rsid w:val="12DB6EED"/>
    <w:rsid w:val="12F1D0E0"/>
    <w:rsid w:val="12FFB181"/>
    <w:rsid w:val="13066999"/>
    <w:rsid w:val="131237A7"/>
    <w:rsid w:val="132B7995"/>
    <w:rsid w:val="13531A42"/>
    <w:rsid w:val="136CEB55"/>
    <w:rsid w:val="13A85667"/>
    <w:rsid w:val="13CD6B75"/>
    <w:rsid w:val="13CFE562"/>
    <w:rsid w:val="13D54D6B"/>
    <w:rsid w:val="13DB02E8"/>
    <w:rsid w:val="13E1042F"/>
    <w:rsid w:val="13F0FD3A"/>
    <w:rsid w:val="140AD44E"/>
    <w:rsid w:val="14125E4D"/>
    <w:rsid w:val="141BA61B"/>
    <w:rsid w:val="141D7206"/>
    <w:rsid w:val="143BF738"/>
    <w:rsid w:val="1455CB6A"/>
    <w:rsid w:val="14860679"/>
    <w:rsid w:val="148F9D62"/>
    <w:rsid w:val="14D8AEC1"/>
    <w:rsid w:val="14F164CD"/>
    <w:rsid w:val="14F838EF"/>
    <w:rsid w:val="14FDBD61"/>
    <w:rsid w:val="1501BC9B"/>
    <w:rsid w:val="1501F260"/>
    <w:rsid w:val="15071B44"/>
    <w:rsid w:val="153EC7D8"/>
    <w:rsid w:val="156A00F9"/>
    <w:rsid w:val="15843D22"/>
    <w:rsid w:val="15AC5730"/>
    <w:rsid w:val="15C3D54C"/>
    <w:rsid w:val="15F21D8C"/>
    <w:rsid w:val="161C2710"/>
    <w:rsid w:val="162C30DC"/>
    <w:rsid w:val="1632F5A7"/>
    <w:rsid w:val="16507422"/>
    <w:rsid w:val="165E4F33"/>
    <w:rsid w:val="1665C752"/>
    <w:rsid w:val="166A6B2B"/>
    <w:rsid w:val="1691A177"/>
    <w:rsid w:val="169666B6"/>
    <w:rsid w:val="16B35C33"/>
    <w:rsid w:val="16C33C79"/>
    <w:rsid w:val="16F293C1"/>
    <w:rsid w:val="170F4672"/>
    <w:rsid w:val="1713E595"/>
    <w:rsid w:val="173B411E"/>
    <w:rsid w:val="1758D2BC"/>
    <w:rsid w:val="177D7BA3"/>
    <w:rsid w:val="17AAA698"/>
    <w:rsid w:val="17C7AB34"/>
    <w:rsid w:val="17D027C9"/>
    <w:rsid w:val="17DCA1A6"/>
    <w:rsid w:val="182B462A"/>
    <w:rsid w:val="183FEC16"/>
    <w:rsid w:val="18414BBC"/>
    <w:rsid w:val="184350AD"/>
    <w:rsid w:val="18528CD7"/>
    <w:rsid w:val="18AF34B8"/>
    <w:rsid w:val="18AFE1CB"/>
    <w:rsid w:val="18B1F4BE"/>
    <w:rsid w:val="18C4E6DB"/>
    <w:rsid w:val="18F9E831"/>
    <w:rsid w:val="192CBC82"/>
    <w:rsid w:val="194DABC0"/>
    <w:rsid w:val="194F3DC3"/>
    <w:rsid w:val="196C58B7"/>
    <w:rsid w:val="197E28EB"/>
    <w:rsid w:val="19881B62"/>
    <w:rsid w:val="198A7DD8"/>
    <w:rsid w:val="19A626C3"/>
    <w:rsid w:val="19AF2D14"/>
    <w:rsid w:val="19C236A4"/>
    <w:rsid w:val="19C2955B"/>
    <w:rsid w:val="19C7CA4A"/>
    <w:rsid w:val="19EBB7A7"/>
    <w:rsid w:val="19F33F8B"/>
    <w:rsid w:val="19FCD674"/>
    <w:rsid w:val="1A446397"/>
    <w:rsid w:val="1A6F1898"/>
    <w:rsid w:val="1AB42ADE"/>
    <w:rsid w:val="1AE9D4E8"/>
    <w:rsid w:val="1AF97DF7"/>
    <w:rsid w:val="1B06389D"/>
    <w:rsid w:val="1B193BB6"/>
    <w:rsid w:val="1B37F3B9"/>
    <w:rsid w:val="1B5AC790"/>
    <w:rsid w:val="1B5F06BA"/>
    <w:rsid w:val="1B68B85E"/>
    <w:rsid w:val="1B79575A"/>
    <w:rsid w:val="1B817081"/>
    <w:rsid w:val="1BA84EC3"/>
    <w:rsid w:val="1BAD47AC"/>
    <w:rsid w:val="1BB29880"/>
    <w:rsid w:val="1BBE20D6"/>
    <w:rsid w:val="1BCB9245"/>
    <w:rsid w:val="1BCC5EB0"/>
    <w:rsid w:val="1BF41629"/>
    <w:rsid w:val="1C21CA6A"/>
    <w:rsid w:val="1C2D43C5"/>
    <w:rsid w:val="1C3761DD"/>
    <w:rsid w:val="1C3FB0C2"/>
    <w:rsid w:val="1C463A6C"/>
    <w:rsid w:val="1C4C2D9E"/>
    <w:rsid w:val="1C53EBBB"/>
    <w:rsid w:val="1C85DD08"/>
    <w:rsid w:val="1C9298EC"/>
    <w:rsid w:val="1CA066CA"/>
    <w:rsid w:val="1CA5D445"/>
    <w:rsid w:val="1CC870DD"/>
    <w:rsid w:val="1CCE3474"/>
    <w:rsid w:val="1CDB4580"/>
    <w:rsid w:val="1CE4FCD6"/>
    <w:rsid w:val="1CE875E6"/>
    <w:rsid w:val="1D4AA697"/>
    <w:rsid w:val="1D596839"/>
    <w:rsid w:val="1D6666B1"/>
    <w:rsid w:val="1D6E4ED9"/>
    <w:rsid w:val="1D6F5BEA"/>
    <w:rsid w:val="1D74DF01"/>
    <w:rsid w:val="1D7A7BF9"/>
    <w:rsid w:val="1D8B1206"/>
    <w:rsid w:val="1D908F74"/>
    <w:rsid w:val="1D9F4CCD"/>
    <w:rsid w:val="1DB2E8D8"/>
    <w:rsid w:val="1DBE73A1"/>
    <w:rsid w:val="1E2B66DA"/>
    <w:rsid w:val="1E2EF7C4"/>
    <w:rsid w:val="1E341B93"/>
    <w:rsid w:val="1E4A3128"/>
    <w:rsid w:val="1E751DA3"/>
    <w:rsid w:val="1E87E11D"/>
    <w:rsid w:val="1EA217AD"/>
    <w:rsid w:val="1EC4308F"/>
    <w:rsid w:val="1F2ADA13"/>
    <w:rsid w:val="1F310131"/>
    <w:rsid w:val="1F415BF3"/>
    <w:rsid w:val="1F6F2A4E"/>
    <w:rsid w:val="1FB7FFEC"/>
    <w:rsid w:val="1FDE4A55"/>
    <w:rsid w:val="1FE38AE0"/>
    <w:rsid w:val="1FED7507"/>
    <w:rsid w:val="205DD17E"/>
    <w:rsid w:val="207F0D08"/>
    <w:rsid w:val="208AED55"/>
    <w:rsid w:val="20E3F2C7"/>
    <w:rsid w:val="20E82A81"/>
    <w:rsid w:val="20F06799"/>
    <w:rsid w:val="20FD2D38"/>
    <w:rsid w:val="2111CEAE"/>
    <w:rsid w:val="2111F422"/>
    <w:rsid w:val="2121B4C8"/>
    <w:rsid w:val="212D8617"/>
    <w:rsid w:val="213FDE2C"/>
    <w:rsid w:val="217A1AB6"/>
    <w:rsid w:val="2180249F"/>
    <w:rsid w:val="21922F0D"/>
    <w:rsid w:val="21991B16"/>
    <w:rsid w:val="21B99CE9"/>
    <w:rsid w:val="21CDF7ED"/>
    <w:rsid w:val="21D19656"/>
    <w:rsid w:val="22055173"/>
    <w:rsid w:val="22097BF0"/>
    <w:rsid w:val="22175230"/>
    <w:rsid w:val="221DCE9E"/>
    <w:rsid w:val="2245E349"/>
    <w:rsid w:val="224E5E3E"/>
    <w:rsid w:val="224E86E2"/>
    <w:rsid w:val="225DE74E"/>
    <w:rsid w:val="225DEBB1"/>
    <w:rsid w:val="227C39AF"/>
    <w:rsid w:val="2299966F"/>
    <w:rsid w:val="229EEDCD"/>
    <w:rsid w:val="229F1B7D"/>
    <w:rsid w:val="22C7C2E1"/>
    <w:rsid w:val="22F459A1"/>
    <w:rsid w:val="230446BE"/>
    <w:rsid w:val="231FC38C"/>
    <w:rsid w:val="2373C355"/>
    <w:rsid w:val="23CBD092"/>
    <w:rsid w:val="23D21FF8"/>
    <w:rsid w:val="23F42C6C"/>
    <w:rsid w:val="241BF053"/>
    <w:rsid w:val="241DFE1A"/>
    <w:rsid w:val="243DB27F"/>
    <w:rsid w:val="24A6E127"/>
    <w:rsid w:val="24AB78AF"/>
    <w:rsid w:val="24C1B193"/>
    <w:rsid w:val="24F66B59"/>
    <w:rsid w:val="2508AE11"/>
    <w:rsid w:val="251D2FC8"/>
    <w:rsid w:val="2547E711"/>
    <w:rsid w:val="255268B5"/>
    <w:rsid w:val="25574E92"/>
    <w:rsid w:val="255C21AF"/>
    <w:rsid w:val="25770987"/>
    <w:rsid w:val="25B83B27"/>
    <w:rsid w:val="25C964EB"/>
    <w:rsid w:val="25EE7001"/>
    <w:rsid w:val="25F12A4E"/>
    <w:rsid w:val="260B9560"/>
    <w:rsid w:val="26145EAF"/>
    <w:rsid w:val="2629B525"/>
    <w:rsid w:val="26457721"/>
    <w:rsid w:val="265163CD"/>
    <w:rsid w:val="26529EF1"/>
    <w:rsid w:val="266A34D7"/>
    <w:rsid w:val="26763BEF"/>
    <w:rsid w:val="268BF9C0"/>
    <w:rsid w:val="268EA7D8"/>
    <w:rsid w:val="26B283AA"/>
    <w:rsid w:val="27316309"/>
    <w:rsid w:val="27439A9E"/>
    <w:rsid w:val="27507B99"/>
    <w:rsid w:val="275B2FCF"/>
    <w:rsid w:val="278E1FFC"/>
    <w:rsid w:val="27A613CC"/>
    <w:rsid w:val="27AF5F59"/>
    <w:rsid w:val="27B47C85"/>
    <w:rsid w:val="27D496F8"/>
    <w:rsid w:val="27E148E6"/>
    <w:rsid w:val="27F25037"/>
    <w:rsid w:val="27F67357"/>
    <w:rsid w:val="280ABDE2"/>
    <w:rsid w:val="280D7C06"/>
    <w:rsid w:val="28101BB2"/>
    <w:rsid w:val="2810682C"/>
    <w:rsid w:val="282DD238"/>
    <w:rsid w:val="28516208"/>
    <w:rsid w:val="2857CFCA"/>
    <w:rsid w:val="285E0180"/>
    <w:rsid w:val="2872C927"/>
    <w:rsid w:val="288FF316"/>
    <w:rsid w:val="28A15703"/>
    <w:rsid w:val="28A41551"/>
    <w:rsid w:val="28C29FAE"/>
    <w:rsid w:val="28F15987"/>
    <w:rsid w:val="2903D77D"/>
    <w:rsid w:val="29126E14"/>
    <w:rsid w:val="294646FE"/>
    <w:rsid w:val="298F6FD8"/>
    <w:rsid w:val="298F8299"/>
    <w:rsid w:val="29967E23"/>
    <w:rsid w:val="299C3441"/>
    <w:rsid w:val="29AA4B04"/>
    <w:rsid w:val="29B53D85"/>
    <w:rsid w:val="29C1320D"/>
    <w:rsid w:val="29E7574D"/>
    <w:rsid w:val="29F23431"/>
    <w:rsid w:val="29FE614E"/>
    <w:rsid w:val="2A0568E0"/>
    <w:rsid w:val="2A111E0A"/>
    <w:rsid w:val="2A38B65C"/>
    <w:rsid w:val="2A4FD1D1"/>
    <w:rsid w:val="2A7D33FA"/>
    <w:rsid w:val="2A8DD759"/>
    <w:rsid w:val="2A9E1611"/>
    <w:rsid w:val="2AA866FA"/>
    <w:rsid w:val="2AAC1FB2"/>
    <w:rsid w:val="2ABFE35C"/>
    <w:rsid w:val="2AD36C3E"/>
    <w:rsid w:val="2ADE7FF7"/>
    <w:rsid w:val="2B02F75B"/>
    <w:rsid w:val="2B419B8B"/>
    <w:rsid w:val="2B8EE90A"/>
    <w:rsid w:val="2BADFA21"/>
    <w:rsid w:val="2BB5D596"/>
    <w:rsid w:val="2BC142C6"/>
    <w:rsid w:val="2BDBB613"/>
    <w:rsid w:val="2BE1B854"/>
    <w:rsid w:val="2BEB0046"/>
    <w:rsid w:val="2BF83E4E"/>
    <w:rsid w:val="2BFF4581"/>
    <w:rsid w:val="2C09084E"/>
    <w:rsid w:val="2C31626F"/>
    <w:rsid w:val="2C53FFBA"/>
    <w:rsid w:val="2C5DB185"/>
    <w:rsid w:val="2C622D92"/>
    <w:rsid w:val="2C8D7B66"/>
    <w:rsid w:val="2CA8B818"/>
    <w:rsid w:val="2CAB56F9"/>
    <w:rsid w:val="2CBA8A67"/>
    <w:rsid w:val="2CD2B242"/>
    <w:rsid w:val="2CE066C7"/>
    <w:rsid w:val="2CEEEBF9"/>
    <w:rsid w:val="2D0072EF"/>
    <w:rsid w:val="2D0D34F8"/>
    <w:rsid w:val="2D0D690C"/>
    <w:rsid w:val="2D197936"/>
    <w:rsid w:val="2D3FAE85"/>
    <w:rsid w:val="2D900A20"/>
    <w:rsid w:val="2DAF77E7"/>
    <w:rsid w:val="2DCE029C"/>
    <w:rsid w:val="2DD21532"/>
    <w:rsid w:val="2DDCDA10"/>
    <w:rsid w:val="2DEF1099"/>
    <w:rsid w:val="2DF38301"/>
    <w:rsid w:val="2DFDCE96"/>
    <w:rsid w:val="2E1D3E17"/>
    <w:rsid w:val="2E2BBD41"/>
    <w:rsid w:val="2E3300A2"/>
    <w:rsid w:val="2E49433E"/>
    <w:rsid w:val="2E6969DC"/>
    <w:rsid w:val="2E8A39BB"/>
    <w:rsid w:val="2E9CC26D"/>
    <w:rsid w:val="2EA4A638"/>
    <w:rsid w:val="2EB65863"/>
    <w:rsid w:val="2EC06E08"/>
    <w:rsid w:val="2EC64E7E"/>
    <w:rsid w:val="2F300433"/>
    <w:rsid w:val="2F5CB6BA"/>
    <w:rsid w:val="2F5CEE44"/>
    <w:rsid w:val="2F7CA680"/>
    <w:rsid w:val="2F8E6E37"/>
    <w:rsid w:val="2F99B7B3"/>
    <w:rsid w:val="2F9F5362"/>
    <w:rsid w:val="2FE27F86"/>
    <w:rsid w:val="301A307D"/>
    <w:rsid w:val="306CBCC7"/>
    <w:rsid w:val="307109EB"/>
    <w:rsid w:val="30734CBD"/>
    <w:rsid w:val="30927A7A"/>
    <w:rsid w:val="30A2485C"/>
    <w:rsid w:val="30CD27C7"/>
    <w:rsid w:val="30DF6257"/>
    <w:rsid w:val="30F73E4F"/>
    <w:rsid w:val="30FCBAB4"/>
    <w:rsid w:val="3128AB01"/>
    <w:rsid w:val="315446C2"/>
    <w:rsid w:val="31548011"/>
    <w:rsid w:val="31982C06"/>
    <w:rsid w:val="31BE2255"/>
    <w:rsid w:val="31D68069"/>
    <w:rsid w:val="31E06A47"/>
    <w:rsid w:val="31FF2422"/>
    <w:rsid w:val="32461C0F"/>
    <w:rsid w:val="32616F7B"/>
    <w:rsid w:val="32620BB7"/>
    <w:rsid w:val="326D5815"/>
    <w:rsid w:val="32993859"/>
    <w:rsid w:val="32B31CB5"/>
    <w:rsid w:val="32C90851"/>
    <w:rsid w:val="32EFCC6B"/>
    <w:rsid w:val="32F2E1B7"/>
    <w:rsid w:val="32FAC6D4"/>
    <w:rsid w:val="3307517E"/>
    <w:rsid w:val="3314CE0B"/>
    <w:rsid w:val="3333FC67"/>
    <w:rsid w:val="33361A27"/>
    <w:rsid w:val="3359DBA1"/>
    <w:rsid w:val="339C57D4"/>
    <w:rsid w:val="33BDDCB1"/>
    <w:rsid w:val="33CA5137"/>
    <w:rsid w:val="33E522F5"/>
    <w:rsid w:val="33E9904A"/>
    <w:rsid w:val="33FE6E57"/>
    <w:rsid w:val="346509CC"/>
    <w:rsid w:val="34666069"/>
    <w:rsid w:val="3467C939"/>
    <w:rsid w:val="3482C6D7"/>
    <w:rsid w:val="349F6500"/>
    <w:rsid w:val="34A8693D"/>
    <w:rsid w:val="34B2B3AF"/>
    <w:rsid w:val="34C688D4"/>
    <w:rsid w:val="34D88E03"/>
    <w:rsid w:val="34E24C1B"/>
    <w:rsid w:val="34E3CB65"/>
    <w:rsid w:val="34E64EA8"/>
    <w:rsid w:val="350151FE"/>
    <w:rsid w:val="3512E8BC"/>
    <w:rsid w:val="3519D171"/>
    <w:rsid w:val="354D27E7"/>
    <w:rsid w:val="354EE3B7"/>
    <w:rsid w:val="35506CE4"/>
    <w:rsid w:val="357B2283"/>
    <w:rsid w:val="3589035B"/>
    <w:rsid w:val="35B21D40"/>
    <w:rsid w:val="35D2E9BC"/>
    <w:rsid w:val="35F59AF7"/>
    <w:rsid w:val="361BA80D"/>
    <w:rsid w:val="3637CB45"/>
    <w:rsid w:val="36438055"/>
    <w:rsid w:val="36511247"/>
    <w:rsid w:val="3668F6AC"/>
    <w:rsid w:val="36BA52DF"/>
    <w:rsid w:val="36FEFDDA"/>
    <w:rsid w:val="371AB808"/>
    <w:rsid w:val="3722069D"/>
    <w:rsid w:val="37431FE8"/>
    <w:rsid w:val="37552B3D"/>
    <w:rsid w:val="375CEA55"/>
    <w:rsid w:val="379CD97F"/>
    <w:rsid w:val="37B391E7"/>
    <w:rsid w:val="37BC97DA"/>
    <w:rsid w:val="37C73307"/>
    <w:rsid w:val="37CD6E0A"/>
    <w:rsid w:val="37ED6518"/>
    <w:rsid w:val="38279BDF"/>
    <w:rsid w:val="38302A7A"/>
    <w:rsid w:val="3830947F"/>
    <w:rsid w:val="3844F684"/>
    <w:rsid w:val="384A897E"/>
    <w:rsid w:val="3852C7C5"/>
    <w:rsid w:val="388062CA"/>
    <w:rsid w:val="389F8900"/>
    <w:rsid w:val="38AB3B61"/>
    <w:rsid w:val="38B06565"/>
    <w:rsid w:val="38B48627"/>
    <w:rsid w:val="38B772D6"/>
    <w:rsid w:val="38C237B4"/>
    <w:rsid w:val="3937F2D8"/>
    <w:rsid w:val="395AA460"/>
    <w:rsid w:val="395CC0C8"/>
    <w:rsid w:val="396A0858"/>
    <w:rsid w:val="396A10C1"/>
    <w:rsid w:val="39DE4316"/>
    <w:rsid w:val="3A4FF8CF"/>
    <w:rsid w:val="3A60D11A"/>
    <w:rsid w:val="3A7880A3"/>
    <w:rsid w:val="3A95EBDD"/>
    <w:rsid w:val="3A9E7C6C"/>
    <w:rsid w:val="3AA44A3E"/>
    <w:rsid w:val="3AA86F63"/>
    <w:rsid w:val="3ACF04CA"/>
    <w:rsid w:val="3B249310"/>
    <w:rsid w:val="3B2557AF"/>
    <w:rsid w:val="3B30ED54"/>
    <w:rsid w:val="3B426EF6"/>
    <w:rsid w:val="3B4E758B"/>
    <w:rsid w:val="3B8200FD"/>
    <w:rsid w:val="3B83BE2D"/>
    <w:rsid w:val="3B9361C3"/>
    <w:rsid w:val="3BAFBBE6"/>
    <w:rsid w:val="3BCE1062"/>
    <w:rsid w:val="3C0CF79A"/>
    <w:rsid w:val="3C2514EE"/>
    <w:rsid w:val="3C2DBDF7"/>
    <w:rsid w:val="3C47F15E"/>
    <w:rsid w:val="3C7ED289"/>
    <w:rsid w:val="3C8B65B5"/>
    <w:rsid w:val="3C8DB296"/>
    <w:rsid w:val="3C9326F9"/>
    <w:rsid w:val="3C9624E7"/>
    <w:rsid w:val="3C9C21DD"/>
    <w:rsid w:val="3CC5CD49"/>
    <w:rsid w:val="3CF518B5"/>
    <w:rsid w:val="3D039B9D"/>
    <w:rsid w:val="3D15E3D8"/>
    <w:rsid w:val="3D18FF1F"/>
    <w:rsid w:val="3D33C148"/>
    <w:rsid w:val="3D3DCDAE"/>
    <w:rsid w:val="3D41D4F1"/>
    <w:rsid w:val="3D46C18C"/>
    <w:rsid w:val="3D6D70B2"/>
    <w:rsid w:val="3D96CF31"/>
    <w:rsid w:val="3D9D0348"/>
    <w:rsid w:val="3DA0637C"/>
    <w:rsid w:val="3DBF9C30"/>
    <w:rsid w:val="3DF7EB70"/>
    <w:rsid w:val="3E131B06"/>
    <w:rsid w:val="3E1916FB"/>
    <w:rsid w:val="3E1E70A1"/>
    <w:rsid w:val="3E80DBF5"/>
    <w:rsid w:val="3E86E077"/>
    <w:rsid w:val="3EE72507"/>
    <w:rsid w:val="3EEBBD5E"/>
    <w:rsid w:val="3EF76878"/>
    <w:rsid w:val="3F094671"/>
    <w:rsid w:val="3F1A591F"/>
    <w:rsid w:val="3F42BA8D"/>
    <w:rsid w:val="3F5759FB"/>
    <w:rsid w:val="3F611CFA"/>
    <w:rsid w:val="3F93F93A"/>
    <w:rsid w:val="3F994FDA"/>
    <w:rsid w:val="3FDC2F45"/>
    <w:rsid w:val="3FEB9029"/>
    <w:rsid w:val="402C86A6"/>
    <w:rsid w:val="403609C5"/>
    <w:rsid w:val="404DC52D"/>
    <w:rsid w:val="40536114"/>
    <w:rsid w:val="4065416A"/>
    <w:rsid w:val="4074D6F8"/>
    <w:rsid w:val="4090D7A8"/>
    <w:rsid w:val="40ABFF55"/>
    <w:rsid w:val="40DAC5CA"/>
    <w:rsid w:val="40DDBC5B"/>
    <w:rsid w:val="40E9FB14"/>
    <w:rsid w:val="40F70A21"/>
    <w:rsid w:val="40F8DE6F"/>
    <w:rsid w:val="410501C0"/>
    <w:rsid w:val="411B7948"/>
    <w:rsid w:val="416DBAE3"/>
    <w:rsid w:val="4174BE98"/>
    <w:rsid w:val="4176A2AE"/>
    <w:rsid w:val="419D5AA4"/>
    <w:rsid w:val="41F6948F"/>
    <w:rsid w:val="42060C57"/>
    <w:rsid w:val="420F2316"/>
    <w:rsid w:val="4212DD9C"/>
    <w:rsid w:val="422326EC"/>
    <w:rsid w:val="4240D73D"/>
    <w:rsid w:val="425AA60D"/>
    <w:rsid w:val="425C803A"/>
    <w:rsid w:val="42649024"/>
    <w:rsid w:val="4280826D"/>
    <w:rsid w:val="42B2D011"/>
    <w:rsid w:val="42E7F882"/>
    <w:rsid w:val="42F23D8F"/>
    <w:rsid w:val="42F2B8A5"/>
    <w:rsid w:val="42F46F1C"/>
    <w:rsid w:val="42FC8E78"/>
    <w:rsid w:val="43281E81"/>
    <w:rsid w:val="433E5E39"/>
    <w:rsid w:val="4373564D"/>
    <w:rsid w:val="43856E85"/>
    <w:rsid w:val="43977656"/>
    <w:rsid w:val="43A78AC0"/>
    <w:rsid w:val="43C97B07"/>
    <w:rsid w:val="43F5E111"/>
    <w:rsid w:val="440499E5"/>
    <w:rsid w:val="4429E45E"/>
    <w:rsid w:val="442BFA0E"/>
    <w:rsid w:val="445C3FDD"/>
    <w:rsid w:val="44ABF112"/>
    <w:rsid w:val="44AE275B"/>
    <w:rsid w:val="44D4C80A"/>
    <w:rsid w:val="44D6AC21"/>
    <w:rsid w:val="44FF9DBA"/>
    <w:rsid w:val="4508F284"/>
    <w:rsid w:val="45110B62"/>
    <w:rsid w:val="451C791F"/>
    <w:rsid w:val="45439CED"/>
    <w:rsid w:val="454EE226"/>
    <w:rsid w:val="458FEB0A"/>
    <w:rsid w:val="45A7D361"/>
    <w:rsid w:val="45B78ACB"/>
    <w:rsid w:val="45EB1A53"/>
    <w:rsid w:val="45FC808B"/>
    <w:rsid w:val="4616AF9F"/>
    <w:rsid w:val="4640AE2C"/>
    <w:rsid w:val="465B4005"/>
    <w:rsid w:val="466817A5"/>
    <w:rsid w:val="4678C182"/>
    <w:rsid w:val="468471C8"/>
    <w:rsid w:val="4689003A"/>
    <w:rsid w:val="46A78DE9"/>
    <w:rsid w:val="46C8ABA7"/>
    <w:rsid w:val="46D7562C"/>
    <w:rsid w:val="46DCA24A"/>
    <w:rsid w:val="46DEC39E"/>
    <w:rsid w:val="470D5798"/>
    <w:rsid w:val="471CE35E"/>
    <w:rsid w:val="47238AF9"/>
    <w:rsid w:val="473F4270"/>
    <w:rsid w:val="47434A25"/>
    <w:rsid w:val="4765E6FE"/>
    <w:rsid w:val="476E065A"/>
    <w:rsid w:val="4790C908"/>
    <w:rsid w:val="47A58C9E"/>
    <w:rsid w:val="47A72A7B"/>
    <w:rsid w:val="47C817A2"/>
    <w:rsid w:val="47DB838E"/>
    <w:rsid w:val="47F41473"/>
    <w:rsid w:val="480AA42B"/>
    <w:rsid w:val="482790F4"/>
    <w:rsid w:val="487D67A6"/>
    <w:rsid w:val="48838FDC"/>
    <w:rsid w:val="48AC7922"/>
    <w:rsid w:val="48B7113A"/>
    <w:rsid w:val="48BA2CEF"/>
    <w:rsid w:val="48C4B82F"/>
    <w:rsid w:val="48E76B46"/>
    <w:rsid w:val="48E8556F"/>
    <w:rsid w:val="48EF2C79"/>
    <w:rsid w:val="48F82BEA"/>
    <w:rsid w:val="48F96532"/>
    <w:rsid w:val="48FFCEB8"/>
    <w:rsid w:val="491C891F"/>
    <w:rsid w:val="493BD514"/>
    <w:rsid w:val="494840BD"/>
    <w:rsid w:val="495DD698"/>
    <w:rsid w:val="49706383"/>
    <w:rsid w:val="497D1F3F"/>
    <w:rsid w:val="4989F088"/>
    <w:rsid w:val="498F3E48"/>
    <w:rsid w:val="49AEFF63"/>
    <w:rsid w:val="49FAF3CD"/>
    <w:rsid w:val="4A52E19B"/>
    <w:rsid w:val="4A554669"/>
    <w:rsid w:val="4A843D24"/>
    <w:rsid w:val="4AB55990"/>
    <w:rsid w:val="4AB7F841"/>
    <w:rsid w:val="4AC25B8E"/>
    <w:rsid w:val="4AF6C90D"/>
    <w:rsid w:val="4AF829D3"/>
    <w:rsid w:val="4B0A398B"/>
    <w:rsid w:val="4B1B0920"/>
    <w:rsid w:val="4B1FF7F3"/>
    <w:rsid w:val="4B320A96"/>
    <w:rsid w:val="4B4B897B"/>
    <w:rsid w:val="4B4D4FE3"/>
    <w:rsid w:val="4B9D122E"/>
    <w:rsid w:val="4B9E8CC4"/>
    <w:rsid w:val="4BA48613"/>
    <w:rsid w:val="4BA729C8"/>
    <w:rsid w:val="4BC4DF2E"/>
    <w:rsid w:val="4BE243B8"/>
    <w:rsid w:val="4BF815E8"/>
    <w:rsid w:val="4C0C0494"/>
    <w:rsid w:val="4C111766"/>
    <w:rsid w:val="4C14395E"/>
    <w:rsid w:val="4C1E0FE9"/>
    <w:rsid w:val="4C3E00F9"/>
    <w:rsid w:val="4C549040"/>
    <w:rsid w:val="4C55B2CE"/>
    <w:rsid w:val="4C64E341"/>
    <w:rsid w:val="4C7D5A99"/>
    <w:rsid w:val="4C8521DD"/>
    <w:rsid w:val="4C8DA4EA"/>
    <w:rsid w:val="4CA498E1"/>
    <w:rsid w:val="4CDBEBB5"/>
    <w:rsid w:val="4CE34626"/>
    <w:rsid w:val="4D06DB2D"/>
    <w:rsid w:val="4D2847AD"/>
    <w:rsid w:val="4D2EEBB5"/>
    <w:rsid w:val="4D33F528"/>
    <w:rsid w:val="4D3B08CD"/>
    <w:rsid w:val="4D5B0724"/>
    <w:rsid w:val="4D61519F"/>
    <w:rsid w:val="4D73A472"/>
    <w:rsid w:val="4D742470"/>
    <w:rsid w:val="4DCF4A01"/>
    <w:rsid w:val="4DD277AD"/>
    <w:rsid w:val="4DF02C18"/>
    <w:rsid w:val="4DF90F0D"/>
    <w:rsid w:val="4E11B255"/>
    <w:rsid w:val="4E18ED9F"/>
    <w:rsid w:val="4E4CBC30"/>
    <w:rsid w:val="4E66DB4E"/>
    <w:rsid w:val="4E70D228"/>
    <w:rsid w:val="4E78EF69"/>
    <w:rsid w:val="4E8D5E0A"/>
    <w:rsid w:val="4E9020A8"/>
    <w:rsid w:val="4E9F8F94"/>
    <w:rsid w:val="4EC130C0"/>
    <w:rsid w:val="4EC14057"/>
    <w:rsid w:val="4EC736BF"/>
    <w:rsid w:val="4ED680CE"/>
    <w:rsid w:val="4ED93BA8"/>
    <w:rsid w:val="4EDBDFE5"/>
    <w:rsid w:val="4EFA652B"/>
    <w:rsid w:val="4F01B072"/>
    <w:rsid w:val="4F0CD8E8"/>
    <w:rsid w:val="4F339036"/>
    <w:rsid w:val="4F3755B4"/>
    <w:rsid w:val="4F68F3B6"/>
    <w:rsid w:val="4F8429DD"/>
    <w:rsid w:val="4F84CE08"/>
    <w:rsid w:val="4F8F653C"/>
    <w:rsid w:val="4FC545AC"/>
    <w:rsid w:val="4FEE49AA"/>
    <w:rsid w:val="500BD2BD"/>
    <w:rsid w:val="500D1F73"/>
    <w:rsid w:val="5021C99A"/>
    <w:rsid w:val="502B27BB"/>
    <w:rsid w:val="50594C5B"/>
    <w:rsid w:val="505A504C"/>
    <w:rsid w:val="505A767B"/>
    <w:rsid w:val="506059F8"/>
    <w:rsid w:val="506CA861"/>
    <w:rsid w:val="50985AE9"/>
    <w:rsid w:val="50CA083C"/>
    <w:rsid w:val="50D5C9F4"/>
    <w:rsid w:val="50D9C0EE"/>
    <w:rsid w:val="50E4D5A2"/>
    <w:rsid w:val="50FB09E0"/>
    <w:rsid w:val="50FBF314"/>
    <w:rsid w:val="51048A58"/>
    <w:rsid w:val="5113FE33"/>
    <w:rsid w:val="511FFA3E"/>
    <w:rsid w:val="51340F83"/>
    <w:rsid w:val="51481874"/>
    <w:rsid w:val="518A8464"/>
    <w:rsid w:val="51B4F0E1"/>
    <w:rsid w:val="51B7178D"/>
    <w:rsid w:val="51C8CCA5"/>
    <w:rsid w:val="520CB859"/>
    <w:rsid w:val="521B5CFC"/>
    <w:rsid w:val="525A7EA5"/>
    <w:rsid w:val="5275F5F6"/>
    <w:rsid w:val="527FA30A"/>
    <w:rsid w:val="5281736B"/>
    <w:rsid w:val="5291B478"/>
    <w:rsid w:val="52A817F9"/>
    <w:rsid w:val="52A84495"/>
    <w:rsid w:val="52AC254D"/>
    <w:rsid w:val="52E9CFD8"/>
    <w:rsid w:val="52F71089"/>
    <w:rsid w:val="530704F6"/>
    <w:rsid w:val="5307CA80"/>
    <w:rsid w:val="531D6D0F"/>
    <w:rsid w:val="5321D44F"/>
    <w:rsid w:val="532654C5"/>
    <w:rsid w:val="536B78D3"/>
    <w:rsid w:val="537BF4F4"/>
    <w:rsid w:val="537C967D"/>
    <w:rsid w:val="538247B3"/>
    <w:rsid w:val="53A336AC"/>
    <w:rsid w:val="53A3B7CB"/>
    <w:rsid w:val="53BE2327"/>
    <w:rsid w:val="53DBDE10"/>
    <w:rsid w:val="53F4E0AB"/>
    <w:rsid w:val="54069654"/>
    <w:rsid w:val="540E8E13"/>
    <w:rsid w:val="54226896"/>
    <w:rsid w:val="5427C513"/>
    <w:rsid w:val="542A7AF9"/>
    <w:rsid w:val="542B259F"/>
    <w:rsid w:val="544CEBAE"/>
    <w:rsid w:val="545C1498"/>
    <w:rsid w:val="5499453F"/>
    <w:rsid w:val="54BF5DE8"/>
    <w:rsid w:val="550B9C15"/>
    <w:rsid w:val="552606BA"/>
    <w:rsid w:val="553AB181"/>
    <w:rsid w:val="553FD20C"/>
    <w:rsid w:val="55464D2E"/>
    <w:rsid w:val="557E35D3"/>
    <w:rsid w:val="5587EF44"/>
    <w:rsid w:val="559A2D77"/>
    <w:rsid w:val="55B07B14"/>
    <w:rsid w:val="55B38582"/>
    <w:rsid w:val="55BEA3D3"/>
    <w:rsid w:val="55CA590F"/>
    <w:rsid w:val="55FC5923"/>
    <w:rsid w:val="5607F136"/>
    <w:rsid w:val="5628BF2D"/>
    <w:rsid w:val="563B4337"/>
    <w:rsid w:val="5640D2E2"/>
    <w:rsid w:val="56651775"/>
    <w:rsid w:val="5671C5F5"/>
    <w:rsid w:val="56738C5D"/>
    <w:rsid w:val="56752E3C"/>
    <w:rsid w:val="567B78E8"/>
    <w:rsid w:val="56D1BA33"/>
    <w:rsid w:val="56EB6988"/>
    <w:rsid w:val="56F5828D"/>
    <w:rsid w:val="56FBE185"/>
    <w:rsid w:val="571BA666"/>
    <w:rsid w:val="5758C8B6"/>
    <w:rsid w:val="575E9DFF"/>
    <w:rsid w:val="575FA1CE"/>
    <w:rsid w:val="5780601E"/>
    <w:rsid w:val="5782070C"/>
    <w:rsid w:val="57C9040E"/>
    <w:rsid w:val="57F16F04"/>
    <w:rsid w:val="57F6C128"/>
    <w:rsid w:val="57F928BE"/>
    <w:rsid w:val="58189EDB"/>
    <w:rsid w:val="581FF787"/>
    <w:rsid w:val="5849A3A0"/>
    <w:rsid w:val="585C4038"/>
    <w:rsid w:val="586CAF7B"/>
    <w:rsid w:val="5882586C"/>
    <w:rsid w:val="589E8E84"/>
    <w:rsid w:val="58B61147"/>
    <w:rsid w:val="58BD2110"/>
    <w:rsid w:val="58C17692"/>
    <w:rsid w:val="58C851CE"/>
    <w:rsid w:val="58DD335E"/>
    <w:rsid w:val="58E4D0B8"/>
    <w:rsid w:val="58E5B4AB"/>
    <w:rsid w:val="5902BAAE"/>
    <w:rsid w:val="590FF8D7"/>
    <w:rsid w:val="59289ABB"/>
    <w:rsid w:val="5948F4C9"/>
    <w:rsid w:val="594954DF"/>
    <w:rsid w:val="594CC466"/>
    <w:rsid w:val="598DF4E9"/>
    <w:rsid w:val="59BBF720"/>
    <w:rsid w:val="59EDF8FF"/>
    <w:rsid w:val="5A0A4E2F"/>
    <w:rsid w:val="5A3ED502"/>
    <w:rsid w:val="5A48E9ED"/>
    <w:rsid w:val="5A57CA8E"/>
    <w:rsid w:val="5A70F2EB"/>
    <w:rsid w:val="5A89865B"/>
    <w:rsid w:val="5AB9A7CE"/>
    <w:rsid w:val="5AE598A6"/>
    <w:rsid w:val="5AEE041E"/>
    <w:rsid w:val="5B02B08C"/>
    <w:rsid w:val="5B15589A"/>
    <w:rsid w:val="5B302E3D"/>
    <w:rsid w:val="5B36CF3F"/>
    <w:rsid w:val="5B5FC208"/>
    <w:rsid w:val="5B5FC6B9"/>
    <w:rsid w:val="5B92F77C"/>
    <w:rsid w:val="5B93E55D"/>
    <w:rsid w:val="5BA2AA27"/>
    <w:rsid w:val="5BAA46D0"/>
    <w:rsid w:val="5BACBD51"/>
    <w:rsid w:val="5BACD686"/>
    <w:rsid w:val="5BCE28D7"/>
    <w:rsid w:val="5BDF30DD"/>
    <w:rsid w:val="5BEE0B49"/>
    <w:rsid w:val="5BFD5168"/>
    <w:rsid w:val="5C1F612A"/>
    <w:rsid w:val="5C219816"/>
    <w:rsid w:val="5C31D6CE"/>
    <w:rsid w:val="5C4E917E"/>
    <w:rsid w:val="5C530793"/>
    <w:rsid w:val="5C5BA6ED"/>
    <w:rsid w:val="5CA0F1D0"/>
    <w:rsid w:val="5CA16D5F"/>
    <w:rsid w:val="5CB09A2C"/>
    <w:rsid w:val="5CB699AD"/>
    <w:rsid w:val="5CD0B2F5"/>
    <w:rsid w:val="5CDED850"/>
    <w:rsid w:val="5CE4393F"/>
    <w:rsid w:val="5CF0E18A"/>
    <w:rsid w:val="5D373DA2"/>
    <w:rsid w:val="5D4D7D06"/>
    <w:rsid w:val="5D74B894"/>
    <w:rsid w:val="5D89DBAA"/>
    <w:rsid w:val="5D99BDA4"/>
    <w:rsid w:val="5DECEB17"/>
    <w:rsid w:val="5E0644AE"/>
    <w:rsid w:val="5E211AD1"/>
    <w:rsid w:val="5E6C9AE1"/>
    <w:rsid w:val="5E8AEB83"/>
    <w:rsid w:val="5E8B8C2D"/>
    <w:rsid w:val="5E9EE8E1"/>
    <w:rsid w:val="5EA4EB6F"/>
    <w:rsid w:val="5EA632C0"/>
    <w:rsid w:val="5EAB6D46"/>
    <w:rsid w:val="5EABCD9A"/>
    <w:rsid w:val="5EB9274C"/>
    <w:rsid w:val="5EBEA73F"/>
    <w:rsid w:val="5EE39935"/>
    <w:rsid w:val="5F12288C"/>
    <w:rsid w:val="5F1694D5"/>
    <w:rsid w:val="5F1AB7E2"/>
    <w:rsid w:val="5F25AC0B"/>
    <w:rsid w:val="5F2CEBA3"/>
    <w:rsid w:val="5F46C13C"/>
    <w:rsid w:val="5F489579"/>
    <w:rsid w:val="5F5311BA"/>
    <w:rsid w:val="5F695397"/>
    <w:rsid w:val="5F772AF5"/>
    <w:rsid w:val="5F82F5CF"/>
    <w:rsid w:val="5F9F25B1"/>
    <w:rsid w:val="5FE90F70"/>
    <w:rsid w:val="5FECC444"/>
    <w:rsid w:val="5FF36447"/>
    <w:rsid w:val="600D2AC6"/>
    <w:rsid w:val="601F21F2"/>
    <w:rsid w:val="60225F91"/>
    <w:rsid w:val="602A7EED"/>
    <w:rsid w:val="602DC955"/>
    <w:rsid w:val="606D62B4"/>
    <w:rsid w:val="607E20FD"/>
    <w:rsid w:val="6094EB7A"/>
    <w:rsid w:val="60B446DC"/>
    <w:rsid w:val="60BF86B9"/>
    <w:rsid w:val="60C19141"/>
    <w:rsid w:val="60CCBB48"/>
    <w:rsid w:val="60E8E538"/>
    <w:rsid w:val="60F6FB49"/>
    <w:rsid w:val="6111363D"/>
    <w:rsid w:val="6112927F"/>
    <w:rsid w:val="6128C03C"/>
    <w:rsid w:val="6128E952"/>
    <w:rsid w:val="615C544A"/>
    <w:rsid w:val="616946F0"/>
    <w:rsid w:val="6177C563"/>
    <w:rsid w:val="61853A3F"/>
    <w:rsid w:val="61ADE23F"/>
    <w:rsid w:val="62093315"/>
    <w:rsid w:val="620BCDBE"/>
    <w:rsid w:val="62558B06"/>
    <w:rsid w:val="6255F1AF"/>
    <w:rsid w:val="625769B7"/>
    <w:rsid w:val="62763D49"/>
    <w:rsid w:val="628379AF"/>
    <w:rsid w:val="628D9BA5"/>
    <w:rsid w:val="62A476B4"/>
    <w:rsid w:val="62ADCC96"/>
    <w:rsid w:val="62B42188"/>
    <w:rsid w:val="62BB4131"/>
    <w:rsid w:val="62BD1687"/>
    <w:rsid w:val="62E02172"/>
    <w:rsid w:val="62E4C295"/>
    <w:rsid w:val="62E7296C"/>
    <w:rsid w:val="62EB65E1"/>
    <w:rsid w:val="62F375A6"/>
    <w:rsid w:val="62F824AB"/>
    <w:rsid w:val="63101136"/>
    <w:rsid w:val="631DCC1F"/>
    <w:rsid w:val="6377BB3C"/>
    <w:rsid w:val="63837200"/>
    <w:rsid w:val="6398D024"/>
    <w:rsid w:val="639A75D6"/>
    <w:rsid w:val="63A0DFE9"/>
    <w:rsid w:val="63A50376"/>
    <w:rsid w:val="63A55036"/>
    <w:rsid w:val="63B02282"/>
    <w:rsid w:val="63D5B032"/>
    <w:rsid w:val="63E73791"/>
    <w:rsid w:val="63FFCAB1"/>
    <w:rsid w:val="6405A0C6"/>
    <w:rsid w:val="641735AC"/>
    <w:rsid w:val="641FBA4E"/>
    <w:rsid w:val="642ACDC7"/>
    <w:rsid w:val="642BA249"/>
    <w:rsid w:val="645F5796"/>
    <w:rsid w:val="64EAAD05"/>
    <w:rsid w:val="64F86285"/>
    <w:rsid w:val="64FBD210"/>
    <w:rsid w:val="64FE22E1"/>
    <w:rsid w:val="6503DFFA"/>
    <w:rsid w:val="6512EFC2"/>
    <w:rsid w:val="651F038F"/>
    <w:rsid w:val="652AB65E"/>
    <w:rsid w:val="65406AA3"/>
    <w:rsid w:val="65709E38"/>
    <w:rsid w:val="6575698F"/>
    <w:rsid w:val="65C441B1"/>
    <w:rsid w:val="65FC5A75"/>
    <w:rsid w:val="66100A04"/>
    <w:rsid w:val="661879D0"/>
    <w:rsid w:val="663A0E89"/>
    <w:rsid w:val="663DE6D8"/>
    <w:rsid w:val="66415B1F"/>
    <w:rsid w:val="66907225"/>
    <w:rsid w:val="669B5C15"/>
    <w:rsid w:val="66A188C7"/>
    <w:rsid w:val="66B5F1A8"/>
    <w:rsid w:val="66D7848C"/>
    <w:rsid w:val="66DCA438"/>
    <w:rsid w:val="66DFA3E8"/>
    <w:rsid w:val="66EEF97C"/>
    <w:rsid w:val="66EF60F4"/>
    <w:rsid w:val="66F1940B"/>
    <w:rsid w:val="66F53F75"/>
    <w:rsid w:val="671B85E9"/>
    <w:rsid w:val="672E262D"/>
    <w:rsid w:val="67406281"/>
    <w:rsid w:val="674500A0"/>
    <w:rsid w:val="679635D5"/>
    <w:rsid w:val="67ABF804"/>
    <w:rsid w:val="67AD4D12"/>
    <w:rsid w:val="67AE55E4"/>
    <w:rsid w:val="67B003AA"/>
    <w:rsid w:val="67D3AC97"/>
    <w:rsid w:val="67D9D181"/>
    <w:rsid w:val="67E37063"/>
    <w:rsid w:val="680709FC"/>
    <w:rsid w:val="681DE3D0"/>
    <w:rsid w:val="683B75C8"/>
    <w:rsid w:val="6855FEAB"/>
    <w:rsid w:val="686C5F07"/>
    <w:rsid w:val="68C9F68E"/>
    <w:rsid w:val="68CC219D"/>
    <w:rsid w:val="68DD9B8D"/>
    <w:rsid w:val="6930E1DE"/>
    <w:rsid w:val="6933FB37"/>
    <w:rsid w:val="6935D3D7"/>
    <w:rsid w:val="6968EEFF"/>
    <w:rsid w:val="69779F35"/>
    <w:rsid w:val="69AB2C5E"/>
    <w:rsid w:val="69CB5D4F"/>
    <w:rsid w:val="69F1A43C"/>
    <w:rsid w:val="69FFC6AB"/>
    <w:rsid w:val="6A11D6E5"/>
    <w:rsid w:val="6A1444FA"/>
    <w:rsid w:val="6A1578F9"/>
    <w:rsid w:val="6A1A18E3"/>
    <w:rsid w:val="6A1C4E8A"/>
    <w:rsid w:val="6A2402C1"/>
    <w:rsid w:val="6A2D6D57"/>
    <w:rsid w:val="6A3C0091"/>
    <w:rsid w:val="6A43BDF5"/>
    <w:rsid w:val="6A4608AF"/>
    <w:rsid w:val="6A56C78C"/>
    <w:rsid w:val="6A5B2922"/>
    <w:rsid w:val="6A6FEA1C"/>
    <w:rsid w:val="6A74B263"/>
    <w:rsid w:val="6AC5BB9E"/>
    <w:rsid w:val="6ACBE3DC"/>
    <w:rsid w:val="6AD0EB26"/>
    <w:rsid w:val="6AE9C080"/>
    <w:rsid w:val="6AEC471A"/>
    <w:rsid w:val="6B119E96"/>
    <w:rsid w:val="6B32A84A"/>
    <w:rsid w:val="6B490DEB"/>
    <w:rsid w:val="6B4A3344"/>
    <w:rsid w:val="6B4E49D6"/>
    <w:rsid w:val="6B6B0222"/>
    <w:rsid w:val="6B9AFF94"/>
    <w:rsid w:val="6BA1BCDF"/>
    <w:rsid w:val="6BCA9CA6"/>
    <w:rsid w:val="6BE47E77"/>
    <w:rsid w:val="6BF8B6B3"/>
    <w:rsid w:val="6BFA1A04"/>
    <w:rsid w:val="6C07C906"/>
    <w:rsid w:val="6C23B3EA"/>
    <w:rsid w:val="6C5AAED8"/>
    <w:rsid w:val="6C62F2FA"/>
    <w:rsid w:val="6C6B9BF9"/>
    <w:rsid w:val="6C82744B"/>
    <w:rsid w:val="6C87131B"/>
    <w:rsid w:val="6C8DF55D"/>
    <w:rsid w:val="6C8FF07C"/>
    <w:rsid w:val="6C995AA5"/>
    <w:rsid w:val="6CD3CCEA"/>
    <w:rsid w:val="6CE82A76"/>
    <w:rsid w:val="6CF46287"/>
    <w:rsid w:val="6D01282E"/>
    <w:rsid w:val="6D1DA6FE"/>
    <w:rsid w:val="6D27B8FD"/>
    <w:rsid w:val="6D2EF6DE"/>
    <w:rsid w:val="6D3A0D1C"/>
    <w:rsid w:val="6D4BE5BC"/>
    <w:rsid w:val="6D6DCF45"/>
    <w:rsid w:val="6D818446"/>
    <w:rsid w:val="6D92C9E4"/>
    <w:rsid w:val="6D948714"/>
    <w:rsid w:val="6DA75E8B"/>
    <w:rsid w:val="6DB9EB8F"/>
    <w:rsid w:val="6DD363DC"/>
    <w:rsid w:val="6DD3E650"/>
    <w:rsid w:val="6DE0D5A1"/>
    <w:rsid w:val="6E0F59E0"/>
    <w:rsid w:val="6E18F3FB"/>
    <w:rsid w:val="6E321E7C"/>
    <w:rsid w:val="6E36427C"/>
    <w:rsid w:val="6E4A06C7"/>
    <w:rsid w:val="6E54907A"/>
    <w:rsid w:val="6E6D7B6E"/>
    <w:rsid w:val="6E8A4933"/>
    <w:rsid w:val="6EB8C89A"/>
    <w:rsid w:val="6EDCD535"/>
    <w:rsid w:val="6EE4FE8A"/>
    <w:rsid w:val="6EE5A195"/>
    <w:rsid w:val="6EECC195"/>
    <w:rsid w:val="6F172F18"/>
    <w:rsid w:val="6F206A23"/>
    <w:rsid w:val="6F2D5403"/>
    <w:rsid w:val="6F3B3B87"/>
    <w:rsid w:val="6F541353"/>
    <w:rsid w:val="6F7421FF"/>
    <w:rsid w:val="6FA962F3"/>
    <w:rsid w:val="6FAD9B79"/>
    <w:rsid w:val="6FB14D24"/>
    <w:rsid w:val="6FB7E3C9"/>
    <w:rsid w:val="6FC16F7E"/>
    <w:rsid w:val="6FC6E3FA"/>
    <w:rsid w:val="6FC98A77"/>
    <w:rsid w:val="6FD6A7B3"/>
    <w:rsid w:val="7003994E"/>
    <w:rsid w:val="7035226E"/>
    <w:rsid w:val="7058F134"/>
    <w:rsid w:val="705D4D70"/>
    <w:rsid w:val="7093FF4B"/>
    <w:rsid w:val="70A7FE5C"/>
    <w:rsid w:val="70BC3A84"/>
    <w:rsid w:val="70C588AF"/>
    <w:rsid w:val="70C651F1"/>
    <w:rsid w:val="70CC6D0C"/>
    <w:rsid w:val="70D70BE8"/>
    <w:rsid w:val="70F7C71D"/>
    <w:rsid w:val="71007B50"/>
    <w:rsid w:val="71050A48"/>
    <w:rsid w:val="710CCEE2"/>
    <w:rsid w:val="711D09EA"/>
    <w:rsid w:val="71264A61"/>
    <w:rsid w:val="71287D10"/>
    <w:rsid w:val="716EE178"/>
    <w:rsid w:val="717F244A"/>
    <w:rsid w:val="719B0F95"/>
    <w:rsid w:val="71ABE55E"/>
    <w:rsid w:val="71B5053C"/>
    <w:rsid w:val="71C9D77B"/>
    <w:rsid w:val="71D0F2CF"/>
    <w:rsid w:val="71E236AF"/>
    <w:rsid w:val="71EAB4D3"/>
    <w:rsid w:val="71FCE131"/>
    <w:rsid w:val="72028249"/>
    <w:rsid w:val="72206F37"/>
    <w:rsid w:val="724734B5"/>
    <w:rsid w:val="724849BD"/>
    <w:rsid w:val="7265A5F3"/>
    <w:rsid w:val="727A8A66"/>
    <w:rsid w:val="729B4B03"/>
    <w:rsid w:val="72C6414C"/>
    <w:rsid w:val="72DADD7D"/>
    <w:rsid w:val="72DDCBD4"/>
    <w:rsid w:val="72DEDCC9"/>
    <w:rsid w:val="731B4EBA"/>
    <w:rsid w:val="736117E9"/>
    <w:rsid w:val="73675E4E"/>
    <w:rsid w:val="73868534"/>
    <w:rsid w:val="739B89A5"/>
    <w:rsid w:val="73A83E02"/>
    <w:rsid w:val="73B02290"/>
    <w:rsid w:val="73B4BF18"/>
    <w:rsid w:val="73E8E30B"/>
    <w:rsid w:val="73EA0519"/>
    <w:rsid w:val="7403B557"/>
    <w:rsid w:val="742BD6F5"/>
    <w:rsid w:val="74514532"/>
    <w:rsid w:val="7476ADDE"/>
    <w:rsid w:val="7486258A"/>
    <w:rsid w:val="7486B635"/>
    <w:rsid w:val="749C14AB"/>
    <w:rsid w:val="74D4AC91"/>
    <w:rsid w:val="74F4C775"/>
    <w:rsid w:val="74F8258E"/>
    <w:rsid w:val="75089391"/>
    <w:rsid w:val="7533952B"/>
    <w:rsid w:val="75425BF2"/>
    <w:rsid w:val="75456317"/>
    <w:rsid w:val="7572936A"/>
    <w:rsid w:val="75B9F4C2"/>
    <w:rsid w:val="75D38972"/>
    <w:rsid w:val="75E824C6"/>
    <w:rsid w:val="760BC385"/>
    <w:rsid w:val="76283C8D"/>
    <w:rsid w:val="762C12E3"/>
    <w:rsid w:val="762F8212"/>
    <w:rsid w:val="764706E2"/>
    <w:rsid w:val="765B2DDF"/>
    <w:rsid w:val="765D2883"/>
    <w:rsid w:val="76722870"/>
    <w:rsid w:val="767BC37C"/>
    <w:rsid w:val="767E6AD9"/>
    <w:rsid w:val="76932BA6"/>
    <w:rsid w:val="76E0CFC4"/>
    <w:rsid w:val="76E17544"/>
    <w:rsid w:val="76F7A3E6"/>
    <w:rsid w:val="7707E29B"/>
    <w:rsid w:val="772083CD"/>
    <w:rsid w:val="7722D6E6"/>
    <w:rsid w:val="773A6011"/>
    <w:rsid w:val="774DA2DB"/>
    <w:rsid w:val="776BC366"/>
    <w:rsid w:val="777D3BA6"/>
    <w:rsid w:val="77865307"/>
    <w:rsid w:val="7792D0FE"/>
    <w:rsid w:val="77983F9B"/>
    <w:rsid w:val="77C725AE"/>
    <w:rsid w:val="77F07B11"/>
    <w:rsid w:val="781AB8AA"/>
    <w:rsid w:val="782D71AD"/>
    <w:rsid w:val="7853DA2D"/>
    <w:rsid w:val="7862E3C0"/>
    <w:rsid w:val="786A8F1E"/>
    <w:rsid w:val="7870CBC8"/>
    <w:rsid w:val="7897EADB"/>
    <w:rsid w:val="78E54BD5"/>
    <w:rsid w:val="7908AAC9"/>
    <w:rsid w:val="791542C9"/>
    <w:rsid w:val="7916ABCA"/>
    <w:rsid w:val="79222BE5"/>
    <w:rsid w:val="79342864"/>
    <w:rsid w:val="79520C87"/>
    <w:rsid w:val="79EA4321"/>
    <w:rsid w:val="7A07C68F"/>
    <w:rsid w:val="7A3A5CC4"/>
    <w:rsid w:val="7A4EA49A"/>
    <w:rsid w:val="7A5305CE"/>
    <w:rsid w:val="7A5ED643"/>
    <w:rsid w:val="7A66BF66"/>
    <w:rsid w:val="7A770281"/>
    <w:rsid w:val="7A88D658"/>
    <w:rsid w:val="7A8AC8AB"/>
    <w:rsid w:val="7A9B383F"/>
    <w:rsid w:val="7AACEAC8"/>
    <w:rsid w:val="7ADB0A95"/>
    <w:rsid w:val="7AEEA973"/>
    <w:rsid w:val="7AF0D684"/>
    <w:rsid w:val="7B35D609"/>
    <w:rsid w:val="7B46EF54"/>
    <w:rsid w:val="7B577735"/>
    <w:rsid w:val="7B792CD2"/>
    <w:rsid w:val="7B8C78E6"/>
    <w:rsid w:val="7BB98BE8"/>
    <w:rsid w:val="7BCADED9"/>
    <w:rsid w:val="7BD5AC34"/>
    <w:rsid w:val="7C397675"/>
    <w:rsid w:val="7C3A357D"/>
    <w:rsid w:val="7C3AE87E"/>
    <w:rsid w:val="7C40365A"/>
    <w:rsid w:val="7C620EDE"/>
    <w:rsid w:val="7C7C3DF2"/>
    <w:rsid w:val="7C89AD49"/>
    <w:rsid w:val="7C9C2948"/>
    <w:rsid w:val="7CAE6673"/>
    <w:rsid w:val="7CD26484"/>
    <w:rsid w:val="7CDB9B29"/>
    <w:rsid w:val="7D2EBDA8"/>
    <w:rsid w:val="7D5FB795"/>
    <w:rsid w:val="7D70CB2E"/>
    <w:rsid w:val="7D7C5384"/>
    <w:rsid w:val="7D7F0615"/>
    <w:rsid w:val="7D87673D"/>
    <w:rsid w:val="7D9312F4"/>
    <w:rsid w:val="7D987673"/>
    <w:rsid w:val="7DB68B6B"/>
    <w:rsid w:val="7DD73078"/>
    <w:rsid w:val="7DDC06BB"/>
    <w:rsid w:val="7E1E9E7B"/>
    <w:rsid w:val="7E2354DD"/>
    <w:rsid w:val="7E5439C0"/>
    <w:rsid w:val="7E55CC79"/>
    <w:rsid w:val="7E811476"/>
    <w:rsid w:val="7E84D8C0"/>
    <w:rsid w:val="7EB765E8"/>
    <w:rsid w:val="7ED12561"/>
    <w:rsid w:val="7F0E88B9"/>
    <w:rsid w:val="7F1312D3"/>
    <w:rsid w:val="7F277CFD"/>
    <w:rsid w:val="7F6554B5"/>
    <w:rsid w:val="7F75738A"/>
    <w:rsid w:val="7F7A2F47"/>
    <w:rsid w:val="7FA33B55"/>
    <w:rsid w:val="7FB99E5E"/>
    <w:rsid w:val="7FBDB036"/>
    <w:rsid w:val="7FC14E0B"/>
    <w:rsid w:val="7FC9A27A"/>
    <w:rsid w:val="7FDC3588"/>
    <w:rsid w:val="7FF8777A"/>
    <w:rsid w:val="7FF9A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9338"/>
  <w15:chartTrackingRefBased/>
  <w15:docId w15:val="{0CE58D42-7503-4F41-BAE1-AF1B1E5D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FC9"/>
  </w:style>
  <w:style w:type="paragraph" w:styleId="Heading1">
    <w:name w:val="heading 1"/>
    <w:basedOn w:val="Normal"/>
    <w:next w:val="Normal"/>
    <w:link w:val="Heading1Char"/>
    <w:uiPriority w:val="9"/>
    <w:qFormat/>
    <w:rsid w:val="00C1575A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B9E"/>
    <w:pPr>
      <w:keepNext/>
      <w:keepLines/>
      <w:spacing w:after="0" w:line="360" w:lineRule="auto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62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0928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2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5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3A0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14A4"/>
    <w:pPr>
      <w:tabs>
        <w:tab w:val="right" w:leader="dot" w:pos="1020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A3A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690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54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647D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71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73D"/>
  </w:style>
  <w:style w:type="paragraph" w:styleId="Footer">
    <w:name w:val="footer"/>
    <w:basedOn w:val="Normal"/>
    <w:link w:val="FooterChar"/>
    <w:uiPriority w:val="99"/>
    <w:unhideWhenUsed/>
    <w:rsid w:val="00771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73D"/>
  </w:style>
  <w:style w:type="character" w:styleId="FollowedHyperlink">
    <w:name w:val="FollowedHyperlink"/>
    <w:basedOn w:val="DefaultParagraphFont"/>
    <w:uiPriority w:val="99"/>
    <w:semiHidden/>
    <w:unhideWhenUsed/>
    <w:rsid w:val="0077173D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7173D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08734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F10466"/>
    <w:pPr>
      <w:spacing w:before="60" w:after="200" w:line="240" w:lineRule="auto"/>
      <w:jc w:val="center"/>
    </w:pPr>
    <w:rPr>
      <w:i/>
      <w:iCs/>
      <w:color w:val="44546A" w:themeColor="text2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F1FF9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618A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E7B86"/>
    <w:rPr>
      <w:rFonts w:asciiTheme="majorHAnsi" w:eastAsiaTheme="majorEastAsia" w:hAnsiTheme="majorHAnsi" w:cstheme="majorBidi"/>
      <w:color w:val="1F3864" w:themeColor="accent1" w:themeShade="80"/>
    </w:rPr>
  </w:style>
  <w:style w:type="paragraph" w:styleId="NormalWeb">
    <w:name w:val="Normal (Web)"/>
    <w:basedOn w:val="Normal"/>
    <w:uiPriority w:val="99"/>
    <w:unhideWhenUsed/>
    <w:rsid w:val="00B4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5D46D8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aeldung.com/cs/functional-decompositi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E7EFD3FBA6942813E0D9C990A5F21" ma:contentTypeVersion="3" ma:contentTypeDescription="Create a new document." ma:contentTypeScope="" ma:versionID="1b3d3ef7e1ce192b7322f7c4b0ce369a">
  <xsd:schema xmlns:xsd="http://www.w3.org/2001/XMLSchema" xmlns:xs="http://www.w3.org/2001/XMLSchema" xmlns:p="http://schemas.microsoft.com/office/2006/metadata/properties" xmlns:ns2="63aadaa2-dac2-4cf2-bfe6-655320b60966" targetNamespace="http://schemas.microsoft.com/office/2006/metadata/properties" ma:root="true" ma:fieldsID="0ae1493808d7508442f5d017a06c89e7" ns2:_="">
    <xsd:import namespace="63aadaa2-dac2-4cf2-bfe6-655320b60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adaa2-dac2-4cf2-bfe6-655320b60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6353E-4B3E-4E23-9043-EAC3F0919B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CF1F1F-4D3B-411D-9615-4AE3D50EA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adaa2-dac2-4cf2-bfe6-655320b60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5085C5-C36E-4B82-BC65-A600F1A25C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B6AD66-1743-4EFD-9145-F65D882702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18</Pages>
  <Words>4733</Words>
  <Characters>26981</Characters>
  <Application>Microsoft Office Word</Application>
  <DocSecurity>0</DocSecurity>
  <Lines>224</Lines>
  <Paragraphs>63</Paragraphs>
  <ScaleCrop>false</ScaleCrop>
  <Company/>
  <LinksUpToDate>false</LinksUpToDate>
  <CharactersWithSpaces>31651</CharactersWithSpaces>
  <SharedDoc>false</SharedDoc>
  <HLinks>
    <vt:vector size="474" baseType="variant">
      <vt:variant>
        <vt:i4>196637</vt:i4>
      </vt:variant>
      <vt:variant>
        <vt:i4>477</vt:i4>
      </vt:variant>
      <vt:variant>
        <vt:i4>0</vt:i4>
      </vt:variant>
      <vt:variant>
        <vt:i4>5</vt:i4>
      </vt:variant>
      <vt:variant>
        <vt:lpwstr>https://www.baeldung.com/cs/functional-decomposition</vt:lpwstr>
      </vt:variant>
      <vt:variant>
        <vt:lpwstr/>
      </vt:variant>
      <vt:variant>
        <vt:i4>5963884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5963884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_3.3._System_Constants</vt:lpwstr>
      </vt:variant>
      <vt:variant>
        <vt:i4>1310758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_2._System_Overview</vt:lpwstr>
      </vt:variant>
      <vt:variant>
        <vt:i4>1114166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_Toc150725513</vt:lpwstr>
      </vt:variant>
      <vt:variant>
        <vt:i4>1114166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_Toc150725512</vt:lpwstr>
      </vt:variant>
      <vt:variant>
        <vt:i4>1114166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_Toc150725511</vt:lpwstr>
      </vt:variant>
      <vt:variant>
        <vt:i4>1114166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_Toc150725510</vt:lpwstr>
      </vt:variant>
      <vt:variant>
        <vt:i4>1441846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_Toc150725565</vt:lpwstr>
      </vt:variant>
      <vt:variant>
        <vt:i4>1441846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_Toc150725564</vt:lpwstr>
      </vt:variant>
      <vt:variant>
        <vt:i4>1441846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_Toc150725563</vt:lpwstr>
      </vt:variant>
      <vt:variant>
        <vt:i4>1441846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_Toc150725562</vt:lpwstr>
      </vt:variant>
      <vt:variant>
        <vt:i4>1441846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_Toc150725561</vt:lpwstr>
      </vt:variant>
      <vt:variant>
        <vt:i4>1441846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_Toc150725560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_Toc150725559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_Toc150725558</vt:lpwstr>
      </vt:variant>
      <vt:variant>
        <vt:i4>1376310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_Toc150725557</vt:lpwstr>
      </vt:variant>
      <vt:variant>
        <vt:i4>1376310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_Toc150725556</vt:lpwstr>
      </vt:variant>
      <vt:variant>
        <vt:i4>1376310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_Toc150725555</vt:lpwstr>
      </vt:variant>
      <vt:variant>
        <vt:i4>1376310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_Toc150725554</vt:lpwstr>
      </vt:variant>
      <vt:variant>
        <vt:i4>1376310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_Toc150725553</vt:lpwstr>
      </vt:variant>
      <vt:variant>
        <vt:i4>1376310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_Toc150725552</vt:lpwstr>
      </vt:variant>
      <vt:variant>
        <vt:i4>1376310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_Toc150725551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_Toc150725550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_Toc150725549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_Toc150725548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_Toc150725547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_Toc150725546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_Toc150725545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_Toc150725544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_Toc150725543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_Toc150725542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_Toc150725541</vt:lpwstr>
      </vt:variant>
      <vt:variant>
        <vt:i4>1310774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_Toc150725540</vt:lpwstr>
      </vt:variant>
      <vt:variant>
        <vt:i4>1245238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_Toc150725539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_Toc150725538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_Toc150725537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_Toc150725536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_Toc150725535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_Toc150725534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_Toc150725533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_Toc150725532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_Toc150725531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_Toc150725530</vt:lpwstr>
      </vt:variant>
      <vt:variant>
        <vt:i4>1179702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_Toc150725529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_Toc150725528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_Toc150725527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_Toc150725526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_Toc150725525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_Toc150725524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_Toc150725523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_Toc150725522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_Toc150725521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_Toc150725520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_Toc150725519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_Toc150725518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_Toc150725517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_Toc150725516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_Toc150725515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_Toc150725514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Mistry</dc:creator>
  <cp:keywords/>
  <dc:description/>
  <cp:lastModifiedBy>Arun Mistry</cp:lastModifiedBy>
  <cp:revision>812</cp:revision>
  <cp:lastPrinted>2023-10-28T07:41:00Z</cp:lastPrinted>
  <dcterms:created xsi:type="dcterms:W3CDTF">2023-11-10T01:10:00Z</dcterms:created>
  <dcterms:modified xsi:type="dcterms:W3CDTF">2023-11-13T20:02:00Z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0x010100E1DE7EFD3FBA6942813E0D9C990A5F21</vt:lpwstr>
  </property>
</Properties>
</file>